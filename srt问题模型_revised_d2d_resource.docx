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0DB39" w14:textId="77777777" w:rsidR="00B25C2D" w:rsidRPr="00AF39FB" w:rsidRDefault="00B25C2D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>问题模型</w:t>
      </w:r>
    </w:p>
    <w:p w14:paraId="52770394" w14:textId="77777777" w:rsidR="00B25C2D" w:rsidRPr="00AF39FB" w:rsidRDefault="00B25C2D" w:rsidP="00AF39FB">
      <w:pPr>
        <w:rPr>
          <w:rFonts w:ascii="Times New Roman" w:hAnsi="Times New Roman" w:cs="Times New Roman"/>
          <w:sz w:val="24"/>
          <w:szCs w:val="24"/>
        </w:rPr>
      </w:pPr>
    </w:p>
    <w:p w14:paraId="0758A667" w14:textId="5796FBFD" w:rsidR="007A5748" w:rsidRPr="00AF39FB" w:rsidRDefault="007A5748" w:rsidP="003E1C06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position w:val="-14"/>
          <w:sz w:val="24"/>
          <w:szCs w:val="24"/>
        </w:rPr>
        <w:object w:dxaOrig="440" w:dyaOrig="380" w14:anchorId="1FC922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9pt;height:18.8pt" o:ole="">
            <v:imagedata r:id="rId5" o:title=""/>
          </v:shape>
          <o:OLEObject Type="Embed" ProgID="Equation.DSMT4" ShapeID="_x0000_i1025" DrawAspect="Content" ObjectID="_1566142077" r:id="rId6"/>
        </w:object>
      </w:r>
      <w:r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Pr="00AF39FB">
        <w:rPr>
          <w:rFonts w:ascii="Times New Roman" w:hAnsi="Times New Roman" w:cs="Times New Roman"/>
          <w:sz w:val="24"/>
          <w:szCs w:val="24"/>
        </w:rPr>
        <w:t>存在从基站</w:t>
      </w:r>
      <w:r w:rsidRPr="00AF39FB">
        <w:rPr>
          <w:rFonts w:ascii="Times New Roman" w:hAnsi="Times New Roman" w:cs="Times New Roman"/>
          <w:sz w:val="24"/>
          <w:szCs w:val="24"/>
        </w:rPr>
        <w:t>i</w:t>
      </w:r>
      <w:r w:rsidRPr="00AF39FB">
        <w:rPr>
          <w:rFonts w:ascii="Times New Roman" w:hAnsi="Times New Roman" w:cs="Times New Roman"/>
          <w:sz w:val="24"/>
          <w:szCs w:val="24"/>
        </w:rPr>
        <w:t>向用户</w:t>
      </w:r>
      <w:r w:rsidRPr="00AF39FB">
        <w:rPr>
          <w:rFonts w:ascii="Times New Roman" w:hAnsi="Times New Roman" w:cs="Times New Roman"/>
          <w:sz w:val="24"/>
          <w:szCs w:val="24"/>
        </w:rPr>
        <w:t>j</w:t>
      </w:r>
      <w:r w:rsidRPr="00AF39FB">
        <w:rPr>
          <w:rFonts w:ascii="Times New Roman" w:hAnsi="Times New Roman" w:cs="Times New Roman"/>
          <w:sz w:val="24"/>
          <w:szCs w:val="24"/>
        </w:rPr>
        <w:t>的链接，</w:t>
      </w:r>
      <w:r w:rsidRPr="00AF39FB">
        <w:rPr>
          <w:rFonts w:ascii="Times New Roman" w:hAnsi="Times New Roman" w:cs="Times New Roman"/>
          <w:sz w:val="24"/>
          <w:szCs w:val="24"/>
        </w:rPr>
        <w:t>t</w:t>
      </w:r>
      <w:r w:rsidRPr="00AF39FB">
        <w:rPr>
          <w:rFonts w:ascii="Times New Roman" w:hAnsi="Times New Roman" w:cs="Times New Roman"/>
          <w:sz w:val="24"/>
          <w:szCs w:val="24"/>
        </w:rPr>
        <w:t>对应时隙</w:t>
      </w:r>
    </w:p>
    <w:p w14:paraId="6EF468B9" w14:textId="724BBF55" w:rsidR="007A5748" w:rsidRPr="00AF39FB" w:rsidRDefault="006F6B68" w:rsidP="00AF39FB">
      <w:pPr>
        <w:rPr>
          <w:rFonts w:ascii="Times New Roman" w:hAnsi="Times New Roman" w:cs="Times New Roman"/>
          <w:sz w:val="24"/>
          <w:szCs w:val="24"/>
        </w:rPr>
      </w:pPr>
      <w:r w:rsidRPr="00BB05D7">
        <w:rPr>
          <w:rFonts w:ascii="Times New Roman" w:hAnsi="Times New Roman" w:cs="Times New Roman"/>
          <w:position w:val="-34"/>
          <w:sz w:val="24"/>
          <w:szCs w:val="24"/>
        </w:rPr>
        <w:object w:dxaOrig="3540" w:dyaOrig="800" w14:anchorId="329DEE57">
          <v:shape id="_x0000_i1026" type="#_x0000_t75" style="width:175.95pt;height:39.45pt" o:ole="">
            <v:imagedata r:id="rId7" o:title=""/>
          </v:shape>
          <o:OLEObject Type="Embed" ProgID="Equation.DSMT4" ShapeID="_x0000_i1026" DrawAspect="Content" ObjectID="_1566142078" r:id="rId8"/>
        </w:object>
      </w:r>
      <w:r w:rsidR="00B25C2D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B25C2D" w:rsidRPr="00AF39FB">
        <w:rPr>
          <w:rFonts w:ascii="Times New Roman" w:hAnsi="Times New Roman" w:cs="Times New Roman"/>
          <w:sz w:val="24"/>
          <w:szCs w:val="24"/>
        </w:rPr>
        <w:t>优化目标为最小化功率</w:t>
      </w:r>
    </w:p>
    <w:p w14:paraId="316280F6" w14:textId="26970D58" w:rsidR="00B25C2D" w:rsidRPr="00AF39FB" w:rsidRDefault="00067E17" w:rsidP="00AF39FB">
      <w:pPr>
        <w:rPr>
          <w:rFonts w:ascii="Times New Roman" w:hAnsi="Times New Roman" w:cs="Times New Roman"/>
          <w:sz w:val="24"/>
          <w:szCs w:val="24"/>
        </w:rPr>
      </w:pPr>
      <w:r w:rsidRPr="00BB05D7">
        <w:rPr>
          <w:rFonts w:ascii="Times New Roman" w:hAnsi="Times New Roman" w:cs="Times New Roman"/>
          <w:position w:val="-20"/>
          <w:sz w:val="24"/>
          <w:szCs w:val="24"/>
        </w:rPr>
        <w:object w:dxaOrig="2860" w:dyaOrig="520" w14:anchorId="6FCD5579">
          <v:shape id="_x0000_i1027" type="#_x0000_t75" style="width:142.75pt;height:25.65pt" o:ole="">
            <v:imagedata r:id="rId9" o:title=""/>
          </v:shape>
          <o:OLEObject Type="Embed" ProgID="Equation.DSMT4" ShapeID="_x0000_i1027" DrawAspect="Content" ObjectID="_1566142079" r:id="rId10"/>
        </w:object>
      </w:r>
      <w:r w:rsidR="007A5748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F14968" w:rsidRPr="00AF39FB">
        <w:rPr>
          <w:rFonts w:ascii="Times New Roman" w:hAnsi="Times New Roman" w:cs="Times New Roman"/>
          <w:sz w:val="24"/>
          <w:szCs w:val="24"/>
        </w:rPr>
        <w:t>QoS</w:t>
      </w:r>
      <w:r w:rsidR="00F14968" w:rsidRPr="00AF39FB">
        <w:rPr>
          <w:rFonts w:ascii="Times New Roman" w:hAnsi="Times New Roman" w:cs="Times New Roman"/>
          <w:sz w:val="24"/>
          <w:szCs w:val="24"/>
        </w:rPr>
        <w:t>限制（容量）</w:t>
      </w:r>
      <w:r w:rsidR="00326F6D" w:rsidRPr="00AF39FB">
        <w:rPr>
          <w:rFonts w:ascii="Times New Roman" w:hAnsi="Times New Roman" w:cs="Times New Roman"/>
          <w:sz w:val="24"/>
          <w:szCs w:val="24"/>
        </w:rPr>
        <w:t>（对每个用户）</w:t>
      </w:r>
    </w:p>
    <w:p w14:paraId="2AFA2BAB" w14:textId="778BA702" w:rsidR="007A5748" w:rsidRPr="00AF39FB" w:rsidRDefault="00BB05D7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position w:val="-30"/>
          <w:sz w:val="24"/>
          <w:szCs w:val="24"/>
        </w:rPr>
        <w:object w:dxaOrig="3420" w:dyaOrig="560" w14:anchorId="3354F9F2">
          <v:shape id="_x0000_i1028" type="#_x0000_t75" style="width:170.3pt;height:28.8pt" o:ole="">
            <v:imagedata r:id="rId11" o:title=""/>
          </v:shape>
          <o:OLEObject Type="Embed" ProgID="Equation.DSMT4" ShapeID="_x0000_i1028" DrawAspect="Content" ObjectID="_1566142080" r:id="rId12"/>
        </w:object>
      </w:r>
      <w:r w:rsidR="00B25C2D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C067EF">
        <w:rPr>
          <w:rFonts w:ascii="Times New Roman" w:hAnsi="Times New Roman" w:cs="Times New Roman" w:hint="eastAsia"/>
          <w:sz w:val="24"/>
          <w:szCs w:val="24"/>
        </w:rPr>
        <w:t>用户</w:t>
      </w:r>
      <w:r w:rsidR="00326BBC">
        <w:rPr>
          <w:rFonts w:ascii="Times New Roman" w:hAnsi="Times New Roman" w:cs="Times New Roman" w:hint="eastAsia"/>
          <w:sz w:val="24"/>
          <w:szCs w:val="24"/>
        </w:rPr>
        <w:t>单天线</w:t>
      </w:r>
      <w:r w:rsidR="00B25C2D" w:rsidRPr="00AF39FB">
        <w:rPr>
          <w:rFonts w:ascii="Times New Roman" w:hAnsi="Times New Roman" w:cs="Times New Roman"/>
          <w:sz w:val="24"/>
          <w:szCs w:val="24"/>
        </w:rPr>
        <w:t>：同时用户只能从单源接收</w:t>
      </w:r>
      <w:r w:rsidR="00326F6D" w:rsidRPr="00AF39FB">
        <w:rPr>
          <w:rFonts w:ascii="Times New Roman" w:hAnsi="Times New Roman" w:cs="Times New Roman"/>
          <w:sz w:val="24"/>
          <w:szCs w:val="24"/>
        </w:rPr>
        <w:t>或向他人发送（简化模型）</w:t>
      </w:r>
    </w:p>
    <w:commentRangeStart w:id="0"/>
    <w:p w14:paraId="5A6A11D7" w14:textId="143DDF29" w:rsidR="00921D70" w:rsidRDefault="00067E17" w:rsidP="00AF39FB">
      <w:pPr>
        <w:rPr>
          <w:rFonts w:ascii="Times New Roman" w:hAnsi="Times New Roman" w:cs="Times New Roman"/>
          <w:sz w:val="24"/>
          <w:szCs w:val="24"/>
        </w:rPr>
      </w:pPr>
      <w:r w:rsidRPr="00067E17">
        <w:rPr>
          <w:rFonts w:ascii="Times New Roman" w:hAnsi="Times New Roman" w:cs="Times New Roman"/>
          <w:position w:val="-218"/>
          <w:sz w:val="24"/>
          <w:szCs w:val="24"/>
        </w:rPr>
        <w:object w:dxaOrig="3680" w:dyaOrig="2680" w14:anchorId="5E057D79">
          <v:shape id="_x0000_i1029" type="#_x0000_t75" style="width:183.45pt;height:134pt" o:ole="">
            <v:imagedata r:id="rId13" o:title=""/>
          </v:shape>
          <o:OLEObject Type="Embed" ProgID="Equation.DSMT4" ShapeID="_x0000_i1029" DrawAspect="Content" ObjectID="_1566142081" r:id="rId14"/>
        </w:object>
      </w:r>
      <w:commentRangeEnd w:id="0"/>
      <w:r w:rsidR="00AC6B30">
        <w:rPr>
          <w:rStyle w:val="a3"/>
        </w:rPr>
        <w:commentReference w:id="0"/>
      </w:r>
      <w:r w:rsidR="00F14968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6F6B68">
        <w:rPr>
          <w:rFonts w:ascii="Times New Roman" w:hAnsi="Times New Roman" w:cs="Times New Roman" w:hint="eastAsia"/>
          <w:sz w:val="24"/>
          <w:szCs w:val="24"/>
        </w:rPr>
        <w:t>t</w:t>
      </w:r>
      <w:r w:rsidR="006F6B68">
        <w:rPr>
          <w:rFonts w:ascii="Times New Roman" w:hAnsi="Times New Roman" w:cs="Times New Roman" w:hint="eastAsia"/>
          <w:sz w:val="24"/>
          <w:szCs w:val="24"/>
        </w:rPr>
        <w:t>时刻</w:t>
      </w:r>
      <w:r w:rsidR="006F6B68">
        <w:rPr>
          <w:rFonts w:ascii="Times New Roman" w:hAnsi="Times New Roman" w:cs="Times New Roman" w:hint="eastAsia"/>
          <w:sz w:val="24"/>
          <w:szCs w:val="24"/>
        </w:rPr>
        <w:t>j</w:t>
      </w:r>
      <w:r w:rsidR="006F6B68">
        <w:rPr>
          <w:rFonts w:ascii="Times New Roman" w:hAnsi="Times New Roman" w:cs="Times New Roman" w:hint="eastAsia"/>
          <w:sz w:val="24"/>
          <w:szCs w:val="24"/>
        </w:rPr>
        <w:t>节点保存</w:t>
      </w:r>
      <w:r w:rsidR="00F14968" w:rsidRPr="00AF39FB">
        <w:rPr>
          <w:rFonts w:ascii="Times New Roman" w:hAnsi="Times New Roman" w:cs="Times New Roman"/>
          <w:sz w:val="24"/>
          <w:szCs w:val="24"/>
        </w:rPr>
        <w:t>容量</w:t>
      </w:r>
    </w:p>
    <w:p w14:paraId="24A6EF61" w14:textId="409C301A" w:rsidR="00067E17" w:rsidRPr="00AF39FB" w:rsidRDefault="00932ED3" w:rsidP="00AF39FB">
      <w:pPr>
        <w:rPr>
          <w:rFonts w:ascii="Times New Roman" w:hAnsi="Times New Roman" w:cs="Times New Roman"/>
          <w:sz w:val="24"/>
          <w:szCs w:val="24"/>
        </w:rPr>
      </w:pPr>
      <w:r w:rsidRPr="00050F83">
        <w:rPr>
          <w:rFonts w:ascii="Times New Roman" w:hAnsi="Times New Roman" w:cs="Times New Roman"/>
          <w:position w:val="-32"/>
          <w:sz w:val="24"/>
          <w:szCs w:val="24"/>
        </w:rPr>
        <w:object w:dxaOrig="5500" w:dyaOrig="760" w14:anchorId="53444684">
          <v:shape id="_x0000_i1134" type="#_x0000_t75" style="width:274.85pt;height:38.2pt" o:ole="">
            <v:imagedata r:id="rId17" o:title=""/>
          </v:shape>
          <o:OLEObject Type="Embed" ProgID="Equation.DSMT4" ShapeID="_x0000_i1134" DrawAspect="Content" ObjectID="_1566142082" r:id="rId18"/>
        </w:object>
      </w:r>
      <w:ins w:id="1" w:author="侯云钟" w:date="2017-09-05T16:39:00Z">
        <w:r w:rsidDel="00932ED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" w:author="侯云钟" w:date="2017-09-05T16:39:00Z">
        <w:r w:rsidR="00067E17" w:rsidDel="00932ED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067E17" w:rsidRPr="00050F83" w:rsidDel="00932ED3">
          <w:rPr>
            <w:rFonts w:ascii="Times New Roman" w:hAnsi="Times New Roman" w:cs="Times New Roman"/>
            <w:position w:val="-14"/>
            <w:sz w:val="24"/>
            <w:szCs w:val="24"/>
            <w:highlight w:val="yellow"/>
          </w:rPr>
          <w:object w:dxaOrig="440" w:dyaOrig="380" w14:anchorId="58107713">
            <v:shape id="_x0000_i1031" type="#_x0000_t75" style="width:21.9pt;height:18.8pt" o:ole="">
              <v:imagedata r:id="rId19" o:title=""/>
            </v:shape>
            <o:OLEObject Type="Embed" ProgID="Equation.DSMT4" ShapeID="_x0000_i1031" DrawAspect="Content" ObjectID="_1566142083" r:id="rId20"/>
          </w:object>
        </w:r>
        <w:r w:rsidR="00067E17" w:rsidRPr="00050F83" w:rsidDel="00932ED3">
          <w:rPr>
            <w:rFonts w:ascii="Times New Roman" w:hAnsi="Times New Roman" w:cs="Times New Roman"/>
            <w:sz w:val="24"/>
            <w:szCs w:val="24"/>
            <w:highlight w:val="yellow"/>
          </w:rPr>
          <w:delText xml:space="preserve"> </w:delText>
        </w:r>
        <w:r w:rsidR="00067E17" w:rsidRPr="00050F83" w:rsidDel="00932ED3">
          <w:rPr>
            <w:rFonts w:ascii="Times New Roman" w:hAnsi="Times New Roman" w:cs="Times New Roman" w:hint="eastAsia"/>
            <w:sz w:val="24"/>
            <w:szCs w:val="24"/>
            <w:highlight w:val="yellow"/>
          </w:rPr>
          <w:delText>为</w:delText>
        </w:r>
        <w:r w:rsidR="00067E17" w:rsidRPr="00050F83" w:rsidDel="00932ED3">
          <w:rPr>
            <w:rFonts w:ascii="Times New Roman" w:hAnsi="Times New Roman" w:cs="Times New Roman"/>
            <w:sz w:val="24"/>
            <w:szCs w:val="24"/>
            <w:highlight w:val="yellow"/>
          </w:rPr>
          <w:delText>j</w:delText>
        </w:r>
        <w:r w:rsidR="00067E17" w:rsidRPr="00050F83" w:rsidDel="00932ED3">
          <w:rPr>
            <w:rFonts w:ascii="Times New Roman" w:hAnsi="Times New Roman" w:cs="Times New Roman" w:hint="eastAsia"/>
            <w:sz w:val="24"/>
            <w:szCs w:val="24"/>
            <w:highlight w:val="yellow"/>
          </w:rPr>
          <w:delText>到</w:delText>
        </w:r>
        <w:r w:rsidR="00067E17" w:rsidRPr="00050F83" w:rsidDel="00932ED3">
          <w:rPr>
            <w:rFonts w:ascii="Times New Roman" w:hAnsi="Times New Roman" w:cs="Times New Roman"/>
            <w:sz w:val="24"/>
            <w:szCs w:val="24"/>
            <w:highlight w:val="yellow"/>
          </w:rPr>
          <w:delText>j’’</w:delText>
        </w:r>
        <w:r w:rsidR="00067E17" w:rsidRPr="00050F83" w:rsidDel="00932ED3">
          <w:rPr>
            <w:rFonts w:ascii="Times New Roman" w:hAnsi="Times New Roman" w:cs="Times New Roman" w:hint="eastAsia"/>
            <w:sz w:val="24"/>
            <w:szCs w:val="24"/>
            <w:highlight w:val="yellow"/>
          </w:rPr>
          <w:delText>间信息的复用率</w:delText>
        </w:r>
      </w:del>
    </w:p>
    <w:p w14:paraId="323B5353" w14:textId="77777777" w:rsidR="00326F6D" w:rsidRPr="00AF39FB" w:rsidRDefault="007D421B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position w:val="-50"/>
          <w:sz w:val="24"/>
          <w:szCs w:val="24"/>
        </w:rPr>
        <w:object w:dxaOrig="5160" w:dyaOrig="1120" w14:anchorId="13AB6C84">
          <v:shape id="_x0000_i1032" type="#_x0000_t75" style="width:257.3pt;height:55.1pt" o:ole="">
            <v:imagedata r:id="rId21" o:title=""/>
          </v:shape>
          <o:OLEObject Type="Embed" ProgID="Equation.DSMT4" ShapeID="_x0000_i1032" DrawAspect="Content" ObjectID="_1566142084" r:id="rId22"/>
        </w:object>
      </w:r>
      <w:r w:rsidR="00921D70" w:rsidRPr="00AF39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F87869" w14:textId="30F35F03" w:rsidR="009B1D0A" w:rsidRPr="00AF39FB" w:rsidRDefault="00A0177E" w:rsidP="00AF39FB">
      <w:pPr>
        <w:rPr>
          <w:rFonts w:ascii="Times New Roman" w:hAnsi="Times New Roman" w:cs="Times New Roman"/>
          <w:sz w:val="24"/>
          <w:szCs w:val="24"/>
        </w:rPr>
      </w:pPr>
      <w:r w:rsidRPr="00A0177E">
        <w:rPr>
          <w:rFonts w:ascii="Times New Roman" w:hAnsi="Times New Roman" w:cs="Times New Roman"/>
          <w:position w:val="-54"/>
          <w:sz w:val="24"/>
          <w:szCs w:val="24"/>
        </w:rPr>
        <w:object w:dxaOrig="2280" w:dyaOrig="780" w14:anchorId="326ECA76">
          <v:shape id="_x0000_i1033" type="#_x0000_t75" style="width:113.95pt;height:39.45pt" o:ole="">
            <v:imagedata r:id="rId23" o:title=""/>
          </v:shape>
          <o:OLEObject Type="Embed" ProgID="Equation.DSMT4" ShapeID="_x0000_i1033" DrawAspect="Content" ObjectID="_1566142085" r:id="rId24"/>
        </w:object>
      </w:r>
      <w:r w:rsidR="009B1D0A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9B1D0A" w:rsidRPr="00AF39FB">
        <w:rPr>
          <w:rFonts w:ascii="Times New Roman" w:hAnsi="Times New Roman" w:cs="Times New Roman"/>
          <w:sz w:val="24"/>
          <w:szCs w:val="24"/>
        </w:rPr>
        <w:t>功率限制，</w:t>
      </w:r>
      <w:r w:rsidR="001D75C6" w:rsidRPr="00AF39FB">
        <w:rPr>
          <w:rFonts w:ascii="Times New Roman" w:hAnsi="Times New Roman" w:cs="Times New Roman"/>
          <w:sz w:val="24"/>
          <w:szCs w:val="24"/>
        </w:rPr>
        <w:t>基站可同时向多个用户</w:t>
      </w:r>
      <w:commentRangeStart w:id="3"/>
      <w:r w:rsidR="001D75C6" w:rsidRPr="00AF39FB">
        <w:rPr>
          <w:rFonts w:ascii="Times New Roman" w:hAnsi="Times New Roman" w:cs="Times New Roman"/>
          <w:sz w:val="24"/>
          <w:szCs w:val="24"/>
        </w:rPr>
        <w:t>传输</w:t>
      </w:r>
      <w:commentRangeEnd w:id="3"/>
      <w:r w:rsidR="005B3B71" w:rsidRPr="00AF39FB">
        <w:rPr>
          <w:rStyle w:val="a3"/>
          <w:rFonts w:ascii="Times New Roman" w:hAnsi="Times New Roman" w:cs="Times New Roman"/>
          <w:sz w:val="24"/>
          <w:szCs w:val="24"/>
        </w:rPr>
        <w:commentReference w:id="3"/>
      </w:r>
      <w:r w:rsidR="00C067EF">
        <w:rPr>
          <w:rFonts w:ascii="Times New Roman" w:hAnsi="Times New Roman" w:cs="Times New Roman" w:hint="eastAsia"/>
          <w:sz w:val="24"/>
          <w:szCs w:val="24"/>
        </w:rPr>
        <w:t>,</w:t>
      </w:r>
      <w:r w:rsidR="00C067EF">
        <w:rPr>
          <w:rFonts w:ascii="Times New Roman" w:hAnsi="Times New Roman" w:cs="Times New Roman" w:hint="eastAsia"/>
          <w:sz w:val="24"/>
          <w:szCs w:val="24"/>
        </w:rPr>
        <w:t>中继只能同时向单一用户传输</w:t>
      </w:r>
      <w:r w:rsidR="00C067EF">
        <w:rPr>
          <w:rFonts w:ascii="Times New Roman" w:hAnsi="Times New Roman" w:cs="Times New Roman" w:hint="eastAsia"/>
          <w:sz w:val="24"/>
          <w:szCs w:val="24"/>
        </w:rPr>
        <w:t>(</w:t>
      </w:r>
      <w:r w:rsidR="00C067EF">
        <w:rPr>
          <w:rFonts w:ascii="Times New Roman" w:hAnsi="Times New Roman" w:cs="Times New Roman" w:hint="eastAsia"/>
          <w:sz w:val="24"/>
          <w:szCs w:val="24"/>
        </w:rPr>
        <w:t>单天线</w:t>
      </w:r>
      <w:r w:rsidR="00C067EF">
        <w:rPr>
          <w:rFonts w:ascii="Times New Roman" w:hAnsi="Times New Roman" w:cs="Times New Roman" w:hint="eastAsia"/>
          <w:sz w:val="24"/>
          <w:szCs w:val="24"/>
        </w:rPr>
        <w:t>)</w:t>
      </w:r>
    </w:p>
    <w:p w14:paraId="5F302524" w14:textId="31B39745" w:rsidR="007A5748" w:rsidRPr="00AF39FB" w:rsidDel="006F6B68" w:rsidRDefault="006F6B68" w:rsidP="00AF39FB">
      <w:pPr>
        <w:rPr>
          <w:del w:id="4" w:author="侯云钟" w:date="2017-07-20T19:04:00Z"/>
          <w:rFonts w:ascii="Times New Roman" w:hAnsi="Times New Roman" w:cs="Times New Roman"/>
          <w:sz w:val="24"/>
          <w:szCs w:val="24"/>
        </w:rPr>
      </w:pPr>
      <w:del w:id="5" w:author="侯云钟" w:date="2017-07-20T19:04:00Z">
        <w:r w:rsidRPr="00AF39FB" w:rsidDel="006F6B68">
          <w:rPr>
            <w:rFonts w:ascii="Times New Roman" w:hAnsi="Times New Roman" w:cs="Times New Roman"/>
            <w:position w:val="-30"/>
            <w:sz w:val="24"/>
            <w:szCs w:val="24"/>
          </w:rPr>
          <w:object w:dxaOrig="4500" w:dyaOrig="700" w14:anchorId="5F59E7C8">
            <v:shape id="_x0000_i1034" type="#_x0000_t75" style="width:225.4pt;height:35.05pt" o:ole="">
              <v:imagedata r:id="rId25" o:title=""/>
            </v:shape>
            <o:OLEObject Type="Embed" ProgID="Equation.DSMT4" ShapeID="_x0000_i1034" DrawAspect="Content" ObjectID="_1566142086" r:id="rId26"/>
          </w:object>
        </w:r>
        <w:r w:rsidR="001D75C6" w:rsidRPr="00AF39FB" w:rsidDel="006F6B6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B25C2D" w:rsidRPr="00AF39FB" w:rsidDel="006F6B68">
          <w:rPr>
            <w:rFonts w:ascii="Times New Roman" w:hAnsi="Times New Roman" w:cs="Times New Roman"/>
            <w:sz w:val="24"/>
            <w:szCs w:val="24"/>
          </w:rPr>
          <w:delText>中继的转发容量限制</w:delText>
        </w:r>
      </w:del>
    </w:p>
    <w:p w14:paraId="0886F7E5" w14:textId="169D66A2" w:rsidR="00292CFA" w:rsidRPr="00AF39FB" w:rsidRDefault="00932ED3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position w:val="-30"/>
          <w:sz w:val="24"/>
          <w:szCs w:val="24"/>
        </w:rPr>
        <w:object w:dxaOrig="2040" w:dyaOrig="720" w14:anchorId="6F065440">
          <v:shape id="_x0000_i1137" type="#_x0000_t75" style="width:102.7pt;height:36.95pt" o:ole="">
            <v:imagedata r:id="rId27" o:title=""/>
          </v:shape>
          <o:OLEObject Type="Embed" ProgID="Equation.DSMT4" ShapeID="_x0000_i1137" DrawAspect="Content" ObjectID="_1566142087" r:id="rId28"/>
        </w:object>
      </w:r>
      <w:r w:rsidR="005943FB" w:rsidRPr="00AF39FB">
        <w:rPr>
          <w:rFonts w:ascii="Times New Roman" w:hAnsi="Times New Roman" w:cs="Times New Roman"/>
          <w:sz w:val="24"/>
          <w:szCs w:val="24"/>
        </w:rPr>
        <w:t xml:space="preserve"> </w:t>
      </w:r>
      <w:del w:id="6" w:author="侯云钟" w:date="2017-09-05T16:44:00Z">
        <w:r w:rsidR="006F49B6" w:rsidRPr="00932ED3" w:rsidDel="00932ED3">
          <w:rPr>
            <w:rFonts w:ascii="Times New Roman" w:hAnsi="Times New Roman" w:cs="Times New Roman" w:hint="eastAsia"/>
            <w:sz w:val="24"/>
            <w:szCs w:val="24"/>
            <w:highlight w:val="yellow"/>
            <w:rPrChange w:id="7" w:author="侯云钟" w:date="2017-09-05T16:44:00Z">
              <w:rPr>
                <w:rFonts w:ascii="Times New Roman" w:hAnsi="Times New Roman" w:cs="Times New Roman" w:hint="eastAsia"/>
                <w:sz w:val="24"/>
                <w:szCs w:val="24"/>
              </w:rPr>
            </w:rPrChange>
          </w:rPr>
          <w:delText>基站能同时服务用户数量</w:delText>
        </w:r>
        <w:r w:rsidR="005943FB" w:rsidRPr="00932ED3" w:rsidDel="00932ED3">
          <w:rPr>
            <w:rFonts w:ascii="Times New Roman" w:hAnsi="Times New Roman" w:cs="Times New Roman"/>
            <w:sz w:val="24"/>
            <w:szCs w:val="24"/>
            <w:highlight w:val="yellow"/>
            <w:rPrChange w:id="8" w:author="侯云钟" w:date="2017-09-05T16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限制</w:delText>
        </w:r>
        <w:r w:rsidR="00EF70F7" w:rsidRPr="00932ED3" w:rsidDel="00932ED3">
          <w:rPr>
            <w:rStyle w:val="a3"/>
            <w:rFonts w:ascii="Times New Roman" w:hAnsi="Times New Roman" w:cs="Times New Roman"/>
            <w:sz w:val="24"/>
            <w:szCs w:val="24"/>
            <w:highlight w:val="yellow"/>
            <w:rPrChange w:id="9" w:author="侯云钟" w:date="2017-09-05T16:44:00Z">
              <w:rPr>
                <w:rStyle w:val="a3"/>
                <w:rFonts w:ascii="Times New Roman" w:hAnsi="Times New Roman" w:cs="Times New Roman"/>
                <w:sz w:val="24"/>
                <w:szCs w:val="24"/>
              </w:rPr>
            </w:rPrChange>
          </w:rPr>
          <w:commentReference w:id="10"/>
        </w:r>
        <w:r w:rsidR="00C067EF" w:rsidRPr="00932ED3" w:rsidDel="00932ED3">
          <w:rPr>
            <w:rStyle w:val="a3"/>
            <w:highlight w:val="yellow"/>
            <w:rPrChange w:id="11" w:author="侯云钟" w:date="2017-09-05T16:44:00Z">
              <w:rPr>
                <w:rStyle w:val="a3"/>
              </w:rPr>
            </w:rPrChange>
          </w:rPr>
          <w:commentReference w:id="12"/>
        </w:r>
        <w:r w:rsidR="006F49B6" w:rsidRPr="00932ED3" w:rsidDel="00932ED3">
          <w:rPr>
            <w:rFonts w:ascii="Times New Roman" w:hAnsi="Times New Roman" w:cs="Times New Roman" w:hint="eastAsia"/>
            <w:sz w:val="24"/>
            <w:szCs w:val="24"/>
            <w:highlight w:val="yellow"/>
            <w:rPrChange w:id="13" w:author="侯云钟" w:date="2017-09-05T16:44:00Z">
              <w:rPr>
                <w:rFonts w:ascii="Times New Roman" w:hAnsi="Times New Roman" w:cs="Times New Roman" w:hint="eastAsia"/>
                <w:sz w:val="24"/>
                <w:szCs w:val="24"/>
              </w:rPr>
            </w:rPrChange>
          </w:rPr>
          <w:delText>（单基站，多天线）</w:delText>
        </w:r>
      </w:del>
      <w:ins w:id="14" w:author="侯云钟" w:date="2017-09-05T16:44:00Z">
        <w:r w:rsidRPr="00932ED3">
          <w:rPr>
            <w:rFonts w:ascii="Times New Roman" w:hAnsi="Times New Roman" w:cs="Times New Roman" w:hint="eastAsia"/>
            <w:sz w:val="24"/>
            <w:szCs w:val="24"/>
            <w:highlight w:val="yellow"/>
            <w:rPrChange w:id="15" w:author="侯云钟" w:date="2017-09-05T16:44:00Z">
              <w:rPr>
                <w:rFonts w:ascii="Times New Roman" w:hAnsi="Times New Roman" w:cs="Times New Roman" w:hint="eastAsia"/>
                <w:sz w:val="24"/>
                <w:szCs w:val="24"/>
              </w:rPr>
            </w:rPrChange>
          </w:rPr>
          <w:t>子频带数限制（所有节点，入度之和</w:t>
        </w:r>
        <w:r w:rsidRPr="00932ED3">
          <w:rPr>
            <w:rFonts w:ascii="Times New Roman" w:hAnsi="Times New Roman" w:cs="Times New Roman" w:hint="eastAsia"/>
            <w:sz w:val="24"/>
            <w:szCs w:val="24"/>
            <w:highlight w:val="yellow"/>
            <w:rPrChange w:id="16" w:author="侯云钟" w:date="2017-09-05T16:44:00Z">
              <w:rPr>
                <w:rFonts w:ascii="Times New Roman" w:hAnsi="Times New Roman" w:cs="Times New Roman" w:hint="eastAsia"/>
                <w:sz w:val="24"/>
                <w:szCs w:val="24"/>
              </w:rPr>
            </w:rPrChange>
          </w:rPr>
          <w:t>&lt;N</w:t>
        </w:r>
        <w:r w:rsidRPr="00932ED3">
          <w:rPr>
            <w:rFonts w:ascii="Times New Roman" w:hAnsi="Times New Roman" w:cs="Times New Roman" w:hint="eastAsia"/>
            <w:sz w:val="24"/>
            <w:szCs w:val="24"/>
            <w:highlight w:val="yellow"/>
            <w:rPrChange w:id="17" w:author="侯云钟" w:date="2017-09-05T16:44:00Z">
              <w:rPr>
                <w:rFonts w:ascii="Times New Roman" w:hAnsi="Times New Roman" w:cs="Times New Roman" w:hint="eastAsia"/>
                <w:sz w:val="24"/>
                <w:szCs w:val="24"/>
              </w:rPr>
            </w:rPrChange>
          </w:rPr>
          <w:t>）</w:t>
        </w:r>
      </w:ins>
    </w:p>
    <w:p w14:paraId="3CE0C058" w14:textId="77777777" w:rsidR="00B25C2D" w:rsidRPr="00AF39FB" w:rsidRDefault="00B25C2D" w:rsidP="00AF39F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br w:type="page"/>
      </w:r>
    </w:p>
    <w:p w14:paraId="153FB3A2" w14:textId="77777777" w:rsidR="00B25C2D" w:rsidRPr="00AF39FB" w:rsidRDefault="005159AC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lastRenderedPageBreak/>
        <w:t>简化问题描述：</w:t>
      </w:r>
    </w:p>
    <w:p w14:paraId="47DB0227" w14:textId="77777777" w:rsidR="005159AC" w:rsidRPr="00AF39FB" w:rsidRDefault="005159AC" w:rsidP="00AF39FB">
      <w:pPr>
        <w:rPr>
          <w:rFonts w:ascii="Times New Roman" w:hAnsi="Times New Roman" w:cs="Times New Roman"/>
          <w:sz w:val="24"/>
          <w:szCs w:val="24"/>
        </w:rPr>
      </w:pPr>
    </w:p>
    <w:p w14:paraId="37EE63C4" w14:textId="16F019F7" w:rsidR="002E045B" w:rsidRPr="00AF39FB" w:rsidRDefault="002E045B" w:rsidP="00AF39FB">
      <w:pPr>
        <w:rPr>
          <w:rFonts w:ascii="Times New Roman" w:hAnsi="Times New Roman" w:cs="Times New Roman"/>
          <w:sz w:val="24"/>
          <w:szCs w:val="24"/>
        </w:rPr>
      </w:pPr>
    </w:p>
    <w:p w14:paraId="4F7628A0" w14:textId="77777777" w:rsidR="005159AC" w:rsidRPr="00AF39FB" w:rsidRDefault="005159AC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 xml:space="preserve">First, we decompose the problem into </w:t>
      </w:r>
      <w:r w:rsidR="00F8052F" w:rsidRPr="00AF39FB">
        <w:rPr>
          <w:rFonts w:ascii="Times New Roman" w:hAnsi="Times New Roman" w:cs="Times New Roman"/>
          <w:sz w:val="24"/>
          <w:szCs w:val="24"/>
        </w:rPr>
        <w:t>three</w:t>
      </w:r>
      <w:r w:rsidRPr="00AF39FB">
        <w:rPr>
          <w:rFonts w:ascii="Times New Roman" w:hAnsi="Times New Roman" w:cs="Times New Roman"/>
          <w:sz w:val="24"/>
          <w:szCs w:val="24"/>
        </w:rPr>
        <w:t xml:space="preserve"> sub-problems as follows:</w:t>
      </w:r>
    </w:p>
    <w:p w14:paraId="65127155" w14:textId="564DF5F8" w:rsidR="005159AC" w:rsidRPr="00AF39FB" w:rsidRDefault="005159AC" w:rsidP="003E1C06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宋体" w:eastAsia="宋体" w:hAnsi="宋体" w:cs="宋体" w:hint="eastAsia"/>
          <w:sz w:val="24"/>
          <w:szCs w:val="24"/>
        </w:rPr>
        <w:t>①</w:t>
      </w:r>
      <w:r w:rsidRPr="00AF39FB">
        <w:rPr>
          <w:rFonts w:ascii="Times New Roman" w:hAnsi="Times New Roman" w:cs="Times New Roman"/>
          <w:sz w:val="24"/>
          <w:szCs w:val="24"/>
        </w:rPr>
        <w:t xml:space="preserve">: Ignore the D2D constraints and assume that the </w:t>
      </w:r>
      <w:r w:rsidR="00F8052F" w:rsidRPr="00AF39FB">
        <w:rPr>
          <w:rFonts w:ascii="Times New Roman" w:hAnsi="Times New Roman" w:cs="Times New Roman"/>
          <w:sz w:val="24"/>
          <w:szCs w:val="24"/>
        </w:rPr>
        <w:t xml:space="preserve">stations are omnipotent: that is, stations can serve infinite number of users. </w:t>
      </w:r>
    </w:p>
    <w:p w14:paraId="46395217" w14:textId="5434978D" w:rsidR="00A0177E" w:rsidRDefault="00A0177E" w:rsidP="00A0177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ssume that the base station use max power </w:t>
      </w:r>
      <w:r w:rsidR="00FC09D5" w:rsidRPr="00A0177E">
        <w:rPr>
          <w:rFonts w:ascii="Times New Roman" w:hAnsi="Times New Roman" w:cs="Times New Roman"/>
          <w:position w:val="-14"/>
          <w:sz w:val="24"/>
          <w:szCs w:val="24"/>
        </w:rPr>
        <w:object w:dxaOrig="1160" w:dyaOrig="380" w14:anchorId="5919F4AD">
          <v:shape id="_x0000_i1036" type="#_x0000_t75" style="width:57.6pt;height:18.8pt" o:ole="">
            <v:imagedata r:id="rId29" o:title=""/>
          </v:shape>
          <o:OLEObject Type="Embed" ProgID="Equation.DSMT4" ShapeID="_x0000_i1036" DrawAspect="Content" ObjectID="_1566142088" r:id="rId30"/>
        </w:object>
      </w:r>
      <w:r>
        <w:rPr>
          <w:rFonts w:ascii="Times New Roman" w:hAnsi="Times New Roman" w:cs="Times New Roman"/>
          <w:sz w:val="24"/>
          <w:szCs w:val="24"/>
        </w:rPr>
        <w:t xml:space="preserve"> in transmitting.</w:t>
      </w:r>
      <w:r w:rsidR="006F6B68">
        <w:rPr>
          <w:rFonts w:ascii="Times New Roman" w:hAnsi="Times New Roman" w:cs="Times New Roman"/>
          <w:sz w:val="24"/>
          <w:szCs w:val="24"/>
        </w:rPr>
        <w:t xml:space="preserve"> Since the transmission rate </w:t>
      </w:r>
      <w:r w:rsidR="006F6B68" w:rsidRPr="006F6B68">
        <w:rPr>
          <w:rFonts w:ascii="Times New Roman" w:hAnsi="Times New Roman" w:cs="Times New Roman"/>
          <w:position w:val="-14"/>
          <w:sz w:val="24"/>
          <w:szCs w:val="24"/>
        </w:rPr>
        <w:object w:dxaOrig="400" w:dyaOrig="380" w14:anchorId="5BA37217">
          <v:shape id="_x0000_i1037" type="#_x0000_t75" style="width:20.65pt;height:18.8pt" o:ole="">
            <v:imagedata r:id="rId31" o:title=""/>
          </v:shape>
          <o:OLEObject Type="Embed" ProgID="Equation.DSMT4" ShapeID="_x0000_i1037" DrawAspect="Content" ObjectID="_1566142089" r:id="rId32"/>
        </w:object>
      </w:r>
      <w:r w:rsidR="006F6B68">
        <w:rPr>
          <w:rFonts w:ascii="Times New Roman" w:hAnsi="Times New Roman" w:cs="Times New Roman"/>
          <w:sz w:val="24"/>
          <w:szCs w:val="24"/>
        </w:rPr>
        <w:t xml:space="preserve"> is a monotonous increasing function of </w:t>
      </w:r>
      <w:r w:rsidR="00FC09D5" w:rsidRPr="00FC09D5">
        <w:rPr>
          <w:rFonts w:ascii="Times New Roman" w:hAnsi="Times New Roman" w:cs="Times New Roman"/>
          <w:position w:val="-14"/>
          <w:sz w:val="24"/>
          <w:szCs w:val="24"/>
        </w:rPr>
        <w:object w:dxaOrig="440" w:dyaOrig="380" w14:anchorId="3CB29709">
          <v:shape id="_x0000_i1038" type="#_x0000_t75" style="width:21.9pt;height:18.8pt" o:ole="">
            <v:imagedata r:id="rId33" o:title=""/>
          </v:shape>
          <o:OLEObject Type="Embed" ProgID="Equation.DSMT4" ShapeID="_x0000_i1038" DrawAspect="Content" ObjectID="_1566142090" r:id="rId34"/>
        </w:object>
      </w:r>
      <w:r w:rsidR="006F6B68">
        <w:rPr>
          <w:rFonts w:ascii="Times New Roman" w:hAnsi="Times New Roman" w:cs="Times New Roman"/>
          <w:sz w:val="24"/>
          <w:szCs w:val="24"/>
        </w:rPr>
        <w:t xml:space="preserve"> </w:t>
      </w:r>
      <w:r w:rsidR="00FC09D5">
        <w:rPr>
          <w:rFonts w:ascii="Times New Roman" w:hAnsi="Times New Roman" w:cs="Times New Roman"/>
          <w:sz w:val="24"/>
          <w:szCs w:val="24"/>
        </w:rPr>
        <w:t xml:space="preserve">, we can find the biggest </w:t>
      </w:r>
      <w:r w:rsidR="00FC09D5" w:rsidRPr="00FC09D5">
        <w:rPr>
          <w:rFonts w:ascii="Times New Roman" w:hAnsi="Times New Roman" w:cs="Times New Roman"/>
          <w:position w:val="-14"/>
          <w:sz w:val="24"/>
          <w:szCs w:val="24"/>
        </w:rPr>
        <w:object w:dxaOrig="400" w:dyaOrig="380" w14:anchorId="07A27BE1">
          <v:shape id="_x0000_i1039" type="#_x0000_t75" style="width:20.65pt;height:18.8pt" o:ole="">
            <v:imagedata r:id="rId35" o:title=""/>
          </v:shape>
          <o:OLEObject Type="Embed" ProgID="Equation.DSMT4" ShapeID="_x0000_i1039" DrawAspect="Content" ObjectID="_1566142091" r:id="rId36"/>
        </w:object>
      </w:r>
      <w:r w:rsidR="00FC09D5">
        <w:rPr>
          <w:rFonts w:ascii="Times New Roman" w:hAnsi="Times New Roman" w:cs="Times New Roman"/>
          <w:sz w:val="24"/>
          <w:szCs w:val="24"/>
        </w:rPr>
        <w:t xml:space="preserve"> to achieve a minimal power system.</w:t>
      </w:r>
    </w:p>
    <w:p w14:paraId="40CB03F4" w14:textId="77777777" w:rsidR="00A0177E" w:rsidRPr="00FC09D5" w:rsidRDefault="00A0177E" w:rsidP="00A0177E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0F92BFBF" w14:textId="48B6C406" w:rsidR="005159AC" w:rsidRPr="00AF39FB" w:rsidRDefault="006F6B68" w:rsidP="00AF39F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F6B68">
        <w:rPr>
          <w:rFonts w:ascii="Times New Roman" w:hAnsi="Times New Roman" w:cs="Times New Roman"/>
          <w:position w:val="-32"/>
          <w:sz w:val="24"/>
          <w:szCs w:val="24"/>
        </w:rPr>
        <w:object w:dxaOrig="1700" w:dyaOrig="760" w14:anchorId="4CCAF027">
          <v:shape id="_x0000_i1040" type="#_x0000_t75" style="width:85.15pt;height:37.55pt" o:ole="">
            <v:imagedata r:id="rId37" o:title=""/>
          </v:shape>
          <o:OLEObject Type="Embed" ProgID="Equation.DSMT4" ShapeID="_x0000_i1040" DrawAspect="Content" ObjectID="_1566142092" r:id="rId38"/>
        </w:object>
      </w:r>
      <w:r w:rsidR="005159AC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5159AC" w:rsidRPr="00AF39FB">
        <w:rPr>
          <w:rFonts w:ascii="Times New Roman" w:hAnsi="Times New Roman" w:cs="Times New Roman"/>
          <w:sz w:val="24"/>
          <w:szCs w:val="24"/>
        </w:rPr>
        <w:t>优化目标为最小化功率</w:t>
      </w:r>
    </w:p>
    <w:p w14:paraId="0BD2C227" w14:textId="65A4EC1A" w:rsidR="005159AC" w:rsidRPr="00AF39FB" w:rsidRDefault="00374E98" w:rsidP="00AF39F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B05D7">
        <w:rPr>
          <w:rFonts w:ascii="Times New Roman" w:hAnsi="Times New Roman" w:cs="Times New Roman"/>
          <w:position w:val="-20"/>
          <w:sz w:val="24"/>
          <w:szCs w:val="24"/>
        </w:rPr>
        <w:object w:dxaOrig="2860" w:dyaOrig="520" w14:anchorId="42BDC388">
          <v:shape id="_x0000_i1041" type="#_x0000_t75" style="width:142.75pt;height:25.65pt" o:ole="">
            <v:imagedata r:id="rId39" o:title=""/>
          </v:shape>
          <o:OLEObject Type="Embed" ProgID="Equation.DSMT4" ShapeID="_x0000_i1041" DrawAspect="Content" ObjectID="_1566142093" r:id="rId40"/>
        </w:object>
      </w:r>
      <w:r w:rsidR="006F6B68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5159AC" w:rsidRPr="00AF39FB">
        <w:rPr>
          <w:rFonts w:ascii="Times New Roman" w:hAnsi="Times New Roman" w:cs="Times New Roman"/>
          <w:sz w:val="24"/>
          <w:szCs w:val="24"/>
        </w:rPr>
        <w:t>QoS</w:t>
      </w:r>
      <w:r w:rsidR="005159AC" w:rsidRPr="00AF39FB">
        <w:rPr>
          <w:rFonts w:ascii="Times New Roman" w:hAnsi="Times New Roman" w:cs="Times New Roman"/>
          <w:sz w:val="24"/>
          <w:szCs w:val="24"/>
        </w:rPr>
        <w:t>限制（容量）</w:t>
      </w:r>
    </w:p>
    <w:p w14:paraId="2F6F1BC0" w14:textId="50071277" w:rsidR="005159AC" w:rsidRPr="00AF39FB" w:rsidRDefault="00522B93" w:rsidP="00AF39F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22B93">
        <w:rPr>
          <w:rFonts w:ascii="Times New Roman" w:hAnsi="Times New Roman" w:cs="Times New Roman"/>
          <w:position w:val="-14"/>
          <w:sz w:val="24"/>
          <w:szCs w:val="24"/>
        </w:rPr>
        <w:object w:dxaOrig="1440" w:dyaOrig="380" w14:anchorId="647427C9">
          <v:shape id="_x0000_i1042" type="#_x0000_t75" style="width:71.35pt;height:18.8pt" o:ole="">
            <v:imagedata r:id="rId41" o:title=""/>
          </v:shape>
          <o:OLEObject Type="Embed" ProgID="Equation.DSMT4" ShapeID="_x0000_i1042" DrawAspect="Content" ObjectID="_1566142094" r:id="rId42"/>
        </w:object>
      </w:r>
      <w:r w:rsidR="005159AC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326BBC">
        <w:rPr>
          <w:rFonts w:ascii="Times New Roman" w:hAnsi="Times New Roman" w:cs="Times New Roman" w:hint="eastAsia"/>
          <w:sz w:val="24"/>
          <w:szCs w:val="24"/>
        </w:rPr>
        <w:t>单天线</w:t>
      </w:r>
      <w:r w:rsidR="005159AC" w:rsidRPr="00AF39FB">
        <w:rPr>
          <w:rFonts w:ascii="Times New Roman" w:hAnsi="Times New Roman" w:cs="Times New Roman"/>
          <w:sz w:val="24"/>
          <w:szCs w:val="24"/>
        </w:rPr>
        <w:t>：同时用户只能从单源接收</w:t>
      </w:r>
    </w:p>
    <w:p w14:paraId="54885676" w14:textId="3B9057DE" w:rsidR="005159AC" w:rsidRPr="00AF39FB" w:rsidRDefault="005159AC" w:rsidP="00955994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Pr="00AF39FB">
        <w:rPr>
          <w:rFonts w:ascii="Times New Roman" w:hAnsi="Times New Roman" w:cs="Times New Roman"/>
          <w:sz w:val="24"/>
          <w:szCs w:val="24"/>
        </w:rPr>
        <w:t>容量</w:t>
      </w:r>
    </w:p>
    <w:p w14:paraId="2FB0ABA4" w14:textId="6D2C8CC6" w:rsidR="005159AC" w:rsidRPr="00AF39FB" w:rsidRDefault="005159AC" w:rsidP="006F49B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position w:val="-14"/>
          <w:sz w:val="24"/>
          <w:szCs w:val="24"/>
        </w:rPr>
        <w:object w:dxaOrig="3800" w:dyaOrig="380" w14:anchorId="1806ED83">
          <v:shape id="_x0000_i1043" type="#_x0000_t75" style="width:190.35pt;height:18.8pt" o:ole="">
            <v:imagedata r:id="rId43" o:title=""/>
          </v:shape>
          <o:OLEObject Type="Embed" ProgID="Equation.DSMT4" ShapeID="_x0000_i1043" DrawAspect="Content" ObjectID="_1566142095" r:id="rId44"/>
        </w:object>
      </w:r>
      <w:r w:rsidRPr="00AF39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57B43" w14:textId="64192F89" w:rsidR="004F0B49" w:rsidRPr="00AF39FB" w:rsidRDefault="004F0B49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 xml:space="preserve">Denote the set of </w:t>
      </w:r>
      <w:r w:rsidR="003D1988" w:rsidRPr="00FC09D5">
        <w:rPr>
          <w:rFonts w:ascii="Times New Roman" w:hAnsi="Times New Roman" w:cs="Times New Roman"/>
          <w:position w:val="-12"/>
          <w:sz w:val="24"/>
          <w:szCs w:val="24"/>
        </w:rPr>
        <w:object w:dxaOrig="760" w:dyaOrig="360" w14:anchorId="13088EFE">
          <v:shape id="_x0000_i1044" type="#_x0000_t75" style="width:38.8pt;height:18.15pt" o:ole="">
            <v:imagedata r:id="rId45" o:title=""/>
          </v:shape>
          <o:OLEObject Type="Embed" ProgID="Equation.DSMT4" ShapeID="_x0000_i1044" DrawAspect="Content" ObjectID="_1566142096" r:id="rId46"/>
        </w:object>
      </w:r>
      <w:r w:rsidRPr="00AF39FB">
        <w:rPr>
          <w:rFonts w:ascii="Times New Roman" w:hAnsi="Times New Roman" w:cs="Times New Roman"/>
          <w:sz w:val="24"/>
          <w:szCs w:val="24"/>
        </w:rPr>
        <w:t xml:space="preserve">  in this sub-problem as </w:t>
      </w:r>
      <w:r w:rsidRPr="00AF39FB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4A62680F">
          <v:shape id="_x0000_i1045" type="#_x0000_t75" style="width:13.75pt;height:18.15pt" o:ole="">
            <v:imagedata r:id="rId47" o:title=""/>
          </v:shape>
          <o:OLEObject Type="Embed" ProgID="Equation.DSMT4" ShapeID="_x0000_i1045" DrawAspect="Content" ObjectID="_1566142097" r:id="rId48"/>
        </w:object>
      </w:r>
      <w:r w:rsidRPr="00AF39FB">
        <w:rPr>
          <w:rFonts w:ascii="Times New Roman" w:hAnsi="Times New Roman" w:cs="Times New Roman"/>
          <w:sz w:val="24"/>
          <w:szCs w:val="24"/>
        </w:rPr>
        <w:t xml:space="preserve">, </w:t>
      </w:r>
      <w:r w:rsidR="00CA4921" w:rsidRPr="00AF39FB">
        <w:rPr>
          <w:rFonts w:ascii="Times New Roman" w:hAnsi="Times New Roman" w:cs="Times New Roman"/>
          <w:sz w:val="24"/>
          <w:szCs w:val="24"/>
        </w:rPr>
        <w:t xml:space="preserve">which implies </w:t>
      </w:r>
      <w:r w:rsidRPr="00AF39FB">
        <w:rPr>
          <w:rFonts w:ascii="Times New Roman" w:hAnsi="Times New Roman" w:cs="Times New Roman"/>
          <w:sz w:val="24"/>
          <w:szCs w:val="24"/>
        </w:rPr>
        <w:t xml:space="preserve">that there exists a link </w:t>
      </w:r>
      <w:r w:rsidRPr="00AF39FB">
        <w:rPr>
          <w:rFonts w:ascii="Times New Roman" w:hAnsi="Times New Roman" w:cs="Times New Roman"/>
          <w:position w:val="-10"/>
          <w:sz w:val="24"/>
          <w:szCs w:val="24"/>
        </w:rPr>
        <w:object w:dxaOrig="600" w:dyaOrig="300" w14:anchorId="3C3EF3B9">
          <v:shape id="_x0000_i1046" type="#_x0000_t75" style="width:30.05pt;height:15.05pt" o:ole="">
            <v:imagedata r:id="rId49" o:title=""/>
          </v:shape>
          <o:OLEObject Type="Embed" ProgID="Equation.DSMT4" ShapeID="_x0000_i1046" DrawAspect="Content" ObjectID="_1566142098" r:id="rId50"/>
        </w:object>
      </w:r>
      <w:r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FC09D5">
        <w:rPr>
          <w:rFonts w:ascii="Times New Roman" w:hAnsi="Times New Roman" w:cs="Times New Roman"/>
          <w:sz w:val="24"/>
          <w:szCs w:val="24"/>
        </w:rPr>
        <w:t>at</w:t>
      </w:r>
      <w:r w:rsidRPr="00AF39FB">
        <w:rPr>
          <w:rFonts w:ascii="Times New Roman" w:hAnsi="Times New Roman" w:cs="Times New Roman"/>
          <w:sz w:val="24"/>
          <w:szCs w:val="24"/>
        </w:rPr>
        <w:t xml:space="preserve"> time slot </w:t>
      </w:r>
      <w:r w:rsidR="003D1988" w:rsidRPr="00FC09D5">
        <w:rPr>
          <w:rFonts w:ascii="Times New Roman" w:hAnsi="Times New Roman" w:cs="Times New Roman"/>
          <w:position w:val="-12"/>
          <w:sz w:val="24"/>
          <w:szCs w:val="24"/>
        </w:rPr>
        <w:object w:dxaOrig="220" w:dyaOrig="360" w14:anchorId="5618C5BD">
          <v:shape id="_x0000_i1047" type="#_x0000_t75" style="width:10.65pt;height:18.15pt" o:ole="">
            <v:imagedata r:id="rId51" o:title=""/>
          </v:shape>
          <o:OLEObject Type="Embed" ProgID="Equation.DSMT4" ShapeID="_x0000_i1047" DrawAspect="Content" ObjectID="_1566142099" r:id="rId52"/>
        </w:object>
      </w:r>
      <w:r w:rsidR="00FC09D5">
        <w:rPr>
          <w:rFonts w:ascii="Times New Roman" w:hAnsi="Times New Roman" w:cs="Times New Roman"/>
          <w:sz w:val="24"/>
          <w:szCs w:val="24"/>
        </w:rPr>
        <w:t xml:space="preserve">, denoted as </w:t>
      </w:r>
      <w:r w:rsidR="003D1988" w:rsidRPr="00FC09D5">
        <w:rPr>
          <w:rFonts w:ascii="Times New Roman" w:hAnsi="Times New Roman" w:cs="Times New Roman"/>
          <w:position w:val="-12"/>
          <w:sz w:val="24"/>
          <w:szCs w:val="24"/>
        </w:rPr>
        <w:object w:dxaOrig="1020" w:dyaOrig="360" w14:anchorId="3E5731D1">
          <v:shape id="_x0000_i1048" type="#_x0000_t75" style="width:50.7pt;height:18.15pt" o:ole="">
            <v:imagedata r:id="rId53" o:title=""/>
          </v:shape>
          <o:OLEObject Type="Embed" ProgID="Equation.DSMT4" ShapeID="_x0000_i1048" DrawAspect="Content" ObjectID="_1566142100" r:id="rId54"/>
        </w:object>
      </w:r>
      <w:r w:rsidR="00FC09D5">
        <w:rPr>
          <w:rFonts w:ascii="Times New Roman" w:hAnsi="Times New Roman" w:cs="Times New Roman"/>
          <w:sz w:val="24"/>
          <w:szCs w:val="24"/>
        </w:rPr>
        <w:t xml:space="preserve"> </w:t>
      </w:r>
      <w:r w:rsidRPr="00AF39FB">
        <w:rPr>
          <w:rFonts w:ascii="Times New Roman" w:hAnsi="Times New Roman" w:cs="Times New Roman"/>
          <w:sz w:val="24"/>
          <w:szCs w:val="24"/>
        </w:rPr>
        <w:t xml:space="preserve">. </w:t>
      </w:r>
      <w:r w:rsidR="00F8052F" w:rsidRPr="00AF39FB">
        <w:rPr>
          <w:rFonts w:ascii="Times New Roman" w:hAnsi="Times New Roman" w:cs="Times New Roman"/>
          <w:sz w:val="24"/>
          <w:szCs w:val="24"/>
        </w:rPr>
        <w:t>In this case, f</w:t>
      </w:r>
      <w:r w:rsidR="005159AC" w:rsidRPr="00AF39FB">
        <w:rPr>
          <w:rFonts w:ascii="Times New Roman" w:hAnsi="Times New Roman" w:cs="Times New Roman"/>
          <w:sz w:val="24"/>
          <w:szCs w:val="24"/>
        </w:rPr>
        <w:t xml:space="preserve">or any user j, </w:t>
      </w:r>
      <w:r w:rsidR="00652F2E" w:rsidRPr="00AF39FB">
        <w:rPr>
          <w:rFonts w:ascii="Times New Roman" w:hAnsi="Times New Roman" w:cs="Times New Roman"/>
          <w:sz w:val="24"/>
          <w:szCs w:val="24"/>
        </w:rPr>
        <w:t xml:space="preserve">we can </w:t>
      </w:r>
      <w:r w:rsidR="005159AC" w:rsidRPr="00AF39FB">
        <w:rPr>
          <w:rFonts w:ascii="Times New Roman" w:hAnsi="Times New Roman" w:cs="Times New Roman"/>
          <w:sz w:val="24"/>
          <w:szCs w:val="24"/>
        </w:rPr>
        <w:t>find the best</w:t>
      </w:r>
      <w:r w:rsidR="00CA4921" w:rsidRPr="00AF39FB">
        <w:rPr>
          <w:rFonts w:ascii="Times New Roman" w:hAnsi="Times New Roman" w:cs="Times New Roman"/>
          <w:sz w:val="24"/>
          <w:szCs w:val="24"/>
        </w:rPr>
        <w:t xml:space="preserve"> (i.e. biggest)</w:t>
      </w:r>
      <w:r w:rsidR="005159AC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3D1988" w:rsidRPr="00AF39FB">
        <w:rPr>
          <w:rFonts w:ascii="Times New Roman" w:hAnsi="Times New Roman" w:cs="Times New Roman"/>
          <w:position w:val="-14"/>
          <w:sz w:val="24"/>
          <w:szCs w:val="24"/>
        </w:rPr>
        <w:object w:dxaOrig="460" w:dyaOrig="400" w14:anchorId="0F66D315">
          <v:shape id="_x0000_i1049" type="#_x0000_t75" style="width:22.55pt;height:18.8pt" o:ole="">
            <v:imagedata r:id="rId55" o:title=""/>
          </v:shape>
          <o:OLEObject Type="Embed" ProgID="Equation.DSMT4" ShapeID="_x0000_i1049" DrawAspect="Content" ObjectID="_1566142101" r:id="rId56"/>
        </w:object>
      </w:r>
      <w:r w:rsidR="007A42BC">
        <w:rPr>
          <w:rFonts w:ascii="Times New Roman" w:hAnsi="Times New Roman" w:cs="Times New Roman"/>
          <w:sz w:val="24"/>
          <w:szCs w:val="24"/>
        </w:rPr>
        <w:t>where</w:t>
      </w:r>
      <w:r w:rsidR="00F8052F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3D1988" w:rsidRPr="00AF39FB">
        <w:rPr>
          <w:rFonts w:ascii="Times New Roman" w:hAnsi="Times New Roman" w:cs="Times New Roman"/>
          <w:position w:val="-24"/>
          <w:sz w:val="24"/>
          <w:szCs w:val="24"/>
        </w:rPr>
        <w:object w:dxaOrig="2580" w:dyaOrig="520" w14:anchorId="76BC83EC">
          <v:shape id="_x0000_i1050" type="#_x0000_t75" style="width:129.6pt;height:25.65pt" o:ole="">
            <v:imagedata r:id="rId57" o:title=""/>
          </v:shape>
          <o:OLEObject Type="Embed" ProgID="Equation.DSMT4" ShapeID="_x0000_i1050" DrawAspect="Content" ObjectID="_1566142102" r:id="rId58"/>
        </w:object>
      </w:r>
      <w:r w:rsidR="00F8052F" w:rsidRPr="00AF39FB">
        <w:rPr>
          <w:rFonts w:ascii="Times New Roman" w:hAnsi="Times New Roman" w:cs="Times New Roman"/>
          <w:sz w:val="24"/>
          <w:szCs w:val="24"/>
        </w:rPr>
        <w:t>that meets the requirement</w:t>
      </w:r>
      <w:r w:rsidR="00374E98" w:rsidRPr="003D1988">
        <w:rPr>
          <w:rFonts w:ascii="Times New Roman" w:hAnsi="Times New Roman" w:cs="Times New Roman"/>
          <w:position w:val="-18"/>
          <w:sz w:val="24"/>
          <w:szCs w:val="24"/>
        </w:rPr>
        <w:object w:dxaOrig="2860" w:dyaOrig="460" w14:anchorId="1365AEDC">
          <v:shape id="_x0000_i1051" type="#_x0000_t75" style="width:142.75pt;height:22.55pt" o:ole="">
            <v:imagedata r:id="rId59" o:title=""/>
          </v:shape>
          <o:OLEObject Type="Embed" ProgID="Equation.DSMT4" ShapeID="_x0000_i1051" DrawAspect="Content" ObjectID="_1566142103" r:id="rId60"/>
        </w:object>
      </w:r>
      <w:r w:rsidR="00CA4921" w:rsidRPr="00AF39FB">
        <w:rPr>
          <w:rFonts w:ascii="Times New Roman" w:hAnsi="Times New Roman" w:cs="Times New Roman"/>
          <w:sz w:val="24"/>
          <w:szCs w:val="24"/>
        </w:rPr>
        <w:t>.</w:t>
      </w:r>
      <w:r w:rsidR="00AE6962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CA4921" w:rsidRPr="00AF39FB">
        <w:rPr>
          <w:rFonts w:ascii="Times New Roman" w:hAnsi="Times New Roman" w:cs="Times New Roman"/>
          <w:sz w:val="24"/>
          <w:szCs w:val="24"/>
        </w:rPr>
        <w:t>C</w:t>
      </w:r>
      <w:r w:rsidR="00AE6962" w:rsidRPr="00AF39FB">
        <w:rPr>
          <w:rFonts w:ascii="Times New Roman" w:hAnsi="Times New Roman" w:cs="Times New Roman"/>
          <w:sz w:val="24"/>
          <w:szCs w:val="24"/>
        </w:rPr>
        <w:t>hoose it</w:t>
      </w:r>
      <w:r w:rsidR="00343F39" w:rsidRPr="00FC09D5">
        <w:rPr>
          <w:rFonts w:ascii="Times New Roman" w:hAnsi="Times New Roman" w:cs="Times New Roman"/>
          <w:position w:val="-14"/>
          <w:sz w:val="24"/>
          <w:szCs w:val="24"/>
        </w:rPr>
        <w:object w:dxaOrig="2260" w:dyaOrig="380" w14:anchorId="4D952992">
          <v:shape id="_x0000_i1052" type="#_x0000_t75" style="width:112.7pt;height:18.8pt" o:ole="">
            <v:imagedata r:id="rId61" o:title=""/>
          </v:shape>
          <o:OLEObject Type="Embed" ProgID="Equation.DSMT4" ShapeID="_x0000_i1052" DrawAspect="Content" ObjectID="_1566142104" r:id="rId62"/>
        </w:object>
      </w:r>
      <w:r w:rsidR="00CA4921" w:rsidRPr="00AF39FB">
        <w:rPr>
          <w:rFonts w:ascii="Times New Roman" w:hAnsi="Times New Roman" w:cs="Times New Roman"/>
          <w:sz w:val="24"/>
          <w:szCs w:val="24"/>
        </w:rPr>
        <w:t xml:space="preserve"> and</w:t>
      </w:r>
      <w:r w:rsidR="00AE6962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CA4921" w:rsidRPr="00AF39FB">
        <w:rPr>
          <w:rFonts w:ascii="Times New Roman" w:hAnsi="Times New Roman" w:cs="Times New Roman"/>
          <w:sz w:val="24"/>
          <w:szCs w:val="24"/>
        </w:rPr>
        <w:t>s</w:t>
      </w:r>
      <w:r w:rsidRPr="00AF39FB">
        <w:rPr>
          <w:rFonts w:ascii="Times New Roman" w:hAnsi="Times New Roman" w:cs="Times New Roman"/>
          <w:sz w:val="24"/>
          <w:szCs w:val="24"/>
        </w:rPr>
        <w:t xml:space="preserve">et </w:t>
      </w:r>
      <w:r w:rsidR="003D1988" w:rsidRPr="0028518A">
        <w:rPr>
          <w:rFonts w:ascii="Times New Roman" w:hAnsi="Times New Roman" w:cs="Times New Roman"/>
          <w:position w:val="-14"/>
          <w:sz w:val="24"/>
          <w:szCs w:val="24"/>
        </w:rPr>
        <w:object w:dxaOrig="1960" w:dyaOrig="400" w14:anchorId="6E68AE56">
          <v:shape id="_x0000_i1053" type="#_x0000_t75" style="width:98.3pt;height:18.8pt" o:ole="">
            <v:imagedata r:id="rId63" o:title=""/>
          </v:shape>
          <o:OLEObject Type="Embed" ProgID="Equation.DSMT4" ShapeID="_x0000_i1053" DrawAspect="Content" ObjectID="_1566142105" r:id="rId64"/>
        </w:object>
      </w:r>
      <w:r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AE6962" w:rsidRPr="00AF39FB">
        <w:rPr>
          <w:rFonts w:ascii="Times New Roman" w:hAnsi="Times New Roman" w:cs="Times New Roman"/>
          <w:sz w:val="24"/>
          <w:szCs w:val="24"/>
        </w:rPr>
        <w:t>.</w:t>
      </w:r>
    </w:p>
    <w:p w14:paraId="78467428" w14:textId="77E62746" w:rsidR="005159AC" w:rsidRPr="00AF39FB" w:rsidRDefault="00900B91" w:rsidP="005D7B7A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>Then we will have an optimal solution for each user j (regardless of station capacity constraints</w:t>
      </w:r>
      <w:r w:rsidR="00FC09D5">
        <w:rPr>
          <w:rFonts w:ascii="Times New Roman" w:hAnsi="Times New Roman" w:cs="Times New Roman"/>
          <w:sz w:val="24"/>
          <w:szCs w:val="24"/>
        </w:rPr>
        <w:t xml:space="preserve"> and </w:t>
      </w:r>
      <w:r w:rsidR="00FC09D5" w:rsidRPr="00AF39FB">
        <w:rPr>
          <w:rFonts w:ascii="Times New Roman" w:hAnsi="Times New Roman" w:cs="Times New Roman"/>
          <w:sz w:val="24"/>
          <w:szCs w:val="24"/>
        </w:rPr>
        <w:t>D2D constraints</w:t>
      </w:r>
      <w:r w:rsidRPr="00AF39FB">
        <w:rPr>
          <w:rFonts w:ascii="Times New Roman" w:hAnsi="Times New Roman" w:cs="Times New Roman"/>
          <w:sz w:val="24"/>
          <w:szCs w:val="24"/>
        </w:rPr>
        <w:t>).</w:t>
      </w:r>
    </w:p>
    <w:p w14:paraId="41E312ED" w14:textId="77777777" w:rsidR="00BC0AF6" w:rsidRPr="00AF39FB" w:rsidRDefault="00BC0AF6" w:rsidP="00AF39FB">
      <w:pPr>
        <w:rPr>
          <w:rFonts w:ascii="Times New Roman" w:hAnsi="Times New Roman" w:cs="Times New Roman"/>
          <w:sz w:val="24"/>
          <w:szCs w:val="24"/>
        </w:rPr>
      </w:pPr>
    </w:p>
    <w:p w14:paraId="3F59D342" w14:textId="1AC59E51" w:rsidR="00900B91" w:rsidRPr="00AF39FB" w:rsidRDefault="00900B91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宋体" w:eastAsia="宋体" w:hAnsi="宋体" w:cs="宋体" w:hint="eastAsia"/>
          <w:sz w:val="24"/>
          <w:szCs w:val="24"/>
        </w:rPr>
        <w:t>②</w:t>
      </w:r>
      <w:r w:rsidRPr="00AF39FB">
        <w:rPr>
          <w:rFonts w:ascii="Times New Roman" w:hAnsi="Times New Roman" w:cs="Times New Roman"/>
          <w:sz w:val="24"/>
          <w:szCs w:val="24"/>
        </w:rPr>
        <w:t>: put station capacity</w:t>
      </w:r>
      <w:r w:rsidR="00FC09D5" w:rsidRPr="00AF39FB">
        <w:rPr>
          <w:rFonts w:ascii="Times New Roman" w:hAnsi="Times New Roman" w:cs="Times New Roman"/>
          <w:sz w:val="24"/>
          <w:szCs w:val="24"/>
        </w:rPr>
        <w:t xml:space="preserve"> (i.e. max number of users that can be served at any time slot)</w:t>
      </w:r>
      <w:r w:rsidR="005943FB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Pr="00AF39FB">
        <w:rPr>
          <w:rFonts w:ascii="Times New Roman" w:hAnsi="Times New Roman" w:cs="Times New Roman"/>
          <w:sz w:val="24"/>
          <w:szCs w:val="24"/>
        </w:rPr>
        <w:t>into consideration.</w:t>
      </w:r>
    </w:p>
    <w:p w14:paraId="740A578D" w14:textId="0E152596" w:rsidR="00900B91" w:rsidRPr="00AF39FB" w:rsidRDefault="00900B91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ab/>
      </w:r>
      <w:r w:rsidR="00FC09D5" w:rsidRPr="00FC09D5">
        <w:rPr>
          <w:rFonts w:ascii="Times New Roman" w:hAnsi="Times New Roman" w:cs="Times New Roman"/>
          <w:position w:val="-14"/>
          <w:sz w:val="24"/>
          <w:szCs w:val="24"/>
        </w:rPr>
        <w:object w:dxaOrig="2120" w:dyaOrig="380" w14:anchorId="40F51373">
          <v:shape id="_x0000_i1054" type="#_x0000_t75" style="width:106.45pt;height:18.8pt" o:ole="">
            <v:imagedata r:id="rId65" o:title=""/>
          </v:shape>
          <o:OLEObject Type="Embed" ProgID="Equation.DSMT4" ShapeID="_x0000_i1054" DrawAspect="Content" ObjectID="_1566142106" r:id="rId66"/>
        </w:object>
      </w:r>
      <w:r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Pr="00AF39FB">
        <w:rPr>
          <w:rFonts w:ascii="Times New Roman" w:hAnsi="Times New Roman" w:cs="Times New Roman"/>
          <w:sz w:val="24"/>
          <w:szCs w:val="24"/>
        </w:rPr>
        <w:t>功率限制，基站可同时向多个用户传输</w:t>
      </w:r>
    </w:p>
    <w:p w14:paraId="4BCDAE7D" w14:textId="7593F86C" w:rsidR="005943FB" w:rsidRPr="00AF39FB" w:rsidRDefault="005943FB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ab/>
      </w:r>
      <w:r w:rsidR="00871253" w:rsidRPr="00AF39FB">
        <w:rPr>
          <w:rFonts w:ascii="Times New Roman" w:hAnsi="Times New Roman" w:cs="Times New Roman"/>
          <w:position w:val="-30"/>
          <w:sz w:val="24"/>
          <w:szCs w:val="24"/>
        </w:rPr>
        <w:object w:dxaOrig="1200" w:dyaOrig="560" w14:anchorId="14F80683">
          <v:shape id="_x0000_i1055" type="#_x0000_t75" style="width:60.75pt;height:28.8pt" o:ole="">
            <v:imagedata r:id="rId67" o:title=""/>
          </v:shape>
          <o:OLEObject Type="Embed" ProgID="Equation.DSMT4" ShapeID="_x0000_i1055" DrawAspect="Content" ObjectID="_1566142107" r:id="rId68"/>
        </w:object>
      </w:r>
      <w:r w:rsidR="000F0290">
        <w:rPr>
          <w:rFonts w:ascii="Times New Roman" w:hAnsi="Times New Roman" w:cs="Times New Roman"/>
          <w:sz w:val="24"/>
          <w:szCs w:val="24"/>
        </w:rPr>
        <w:t>系统总</w:t>
      </w:r>
      <w:r w:rsidR="00871253">
        <w:rPr>
          <w:rFonts w:ascii="Times New Roman" w:hAnsi="Times New Roman" w:cs="Times New Roman" w:hint="eastAsia"/>
          <w:sz w:val="24"/>
          <w:szCs w:val="24"/>
        </w:rPr>
        <w:t>服务能力</w:t>
      </w:r>
      <w:r w:rsidR="000F0290">
        <w:rPr>
          <w:rFonts w:ascii="Times New Roman" w:hAnsi="Times New Roman" w:cs="Times New Roman"/>
          <w:sz w:val="24"/>
          <w:szCs w:val="24"/>
        </w:rPr>
        <w:t>限制</w:t>
      </w:r>
    </w:p>
    <w:p w14:paraId="2CABCB67" w14:textId="77777777" w:rsidR="00900B91" w:rsidRPr="00AF39FB" w:rsidRDefault="00900B91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 xml:space="preserve">This is equivalent to </w:t>
      </w:r>
    </w:p>
    <w:p w14:paraId="55A6E7AA" w14:textId="77777777" w:rsidR="00A01698" w:rsidRPr="00AF39FB" w:rsidRDefault="00982DBC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position w:val="-34"/>
          <w:sz w:val="24"/>
          <w:szCs w:val="24"/>
        </w:rPr>
        <w:object w:dxaOrig="4200" w:dyaOrig="1200" w14:anchorId="0A1E7A01">
          <v:shape id="_x0000_i1056" type="#_x0000_t75" style="width:209.75pt;height:60.75pt" o:ole="">
            <v:imagedata r:id="rId69" o:title=""/>
          </v:shape>
          <o:OLEObject Type="Embed" ProgID="Equation.DSMT4" ShapeID="_x0000_i1056" DrawAspect="Content" ObjectID="_1566142108" r:id="rId70"/>
        </w:object>
      </w:r>
      <w:r w:rsidR="00A01698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CA4921" w:rsidRPr="00AF39FB">
        <w:rPr>
          <w:rFonts w:ascii="Times New Roman" w:hAnsi="Times New Roman" w:cs="Times New Roman"/>
          <w:sz w:val="24"/>
          <w:szCs w:val="24"/>
        </w:rPr>
        <w:t>Given the above constraints</w:t>
      </w:r>
    </w:p>
    <w:p w14:paraId="7F1235E7" w14:textId="77777777" w:rsidR="000B27C3" w:rsidRPr="00AF39FB" w:rsidRDefault="001277F8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>We propose a</w:t>
      </w:r>
      <w:r w:rsidR="008E1705" w:rsidRPr="00AF39FB">
        <w:rPr>
          <w:rFonts w:ascii="Times New Roman" w:hAnsi="Times New Roman" w:cs="Times New Roman"/>
          <w:sz w:val="24"/>
          <w:szCs w:val="24"/>
        </w:rPr>
        <w:t xml:space="preserve"> recursion</w:t>
      </w:r>
      <w:r w:rsidRPr="00AF39FB">
        <w:rPr>
          <w:rFonts w:ascii="Times New Roman" w:hAnsi="Times New Roman" w:cs="Times New Roman"/>
          <w:sz w:val="24"/>
          <w:szCs w:val="24"/>
        </w:rPr>
        <w:t xml:space="preserve"> method to acquire a good result from the optimal solution in </w:t>
      </w:r>
      <w:r w:rsidRPr="00AF39FB">
        <w:rPr>
          <w:rFonts w:ascii="宋体" w:eastAsia="宋体" w:hAnsi="宋体" w:cs="宋体" w:hint="eastAsia"/>
          <w:sz w:val="24"/>
          <w:szCs w:val="24"/>
        </w:rPr>
        <w:t>①</w:t>
      </w:r>
    </w:p>
    <w:p w14:paraId="78AAD441" w14:textId="77777777" w:rsidR="001277F8" w:rsidRPr="00AF39FB" w:rsidRDefault="001277F8" w:rsidP="00AF39FB">
      <w:pPr>
        <w:rPr>
          <w:rFonts w:ascii="Times New Roman" w:hAnsi="Times New Roman" w:cs="Times New Roman"/>
          <w:sz w:val="24"/>
          <w:szCs w:val="24"/>
        </w:rPr>
      </w:pPr>
    </w:p>
    <w:p w14:paraId="38744756" w14:textId="4F9369F6" w:rsidR="00E22945" w:rsidRPr="00AF39FB" w:rsidRDefault="00E22945" w:rsidP="00AF39F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对未满足限制的时隙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，对该时隙中所有用户</w:t>
      </w:r>
      <w:r>
        <w:rPr>
          <w:rFonts w:ascii="Times New Roman" w:hAnsi="Times New Roman" w:cs="Times New Roman" w:hint="eastAsia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，找到替换为其它时隙中次优解后，对当前系统影响最小的用户（容量变化最小）</w:t>
      </w:r>
    </w:p>
    <w:p w14:paraId="57FC64E2" w14:textId="31C0B255" w:rsidR="001D76D6" w:rsidRPr="00AF39FB" w:rsidRDefault="00374E98" w:rsidP="00AF3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all timeslot </w:t>
      </w:r>
      <w:r w:rsidRPr="00050F83">
        <w:rPr>
          <w:rFonts w:ascii="Times New Roman" w:hAnsi="Times New Roman" w:cs="Times New Roman"/>
          <w:position w:val="-6"/>
          <w:sz w:val="24"/>
          <w:szCs w:val="24"/>
        </w:rPr>
        <w:object w:dxaOrig="139" w:dyaOrig="240" w14:anchorId="58386675">
          <v:shape id="_x0000_i1057" type="#_x0000_t75" style="width:6.9pt;height:11.9pt" o:ole="">
            <v:imagedata r:id="rId71" o:title=""/>
          </v:shape>
          <o:OLEObject Type="Embed" ProgID="Equation.DSMT4" ShapeID="_x0000_i1057" DrawAspect="Content" ObjectID="_1566142109" r:id="rId7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1705" w:rsidRPr="00AF39FB">
        <w:rPr>
          <w:rFonts w:ascii="Times New Roman" w:hAnsi="Times New Roman" w:cs="Times New Roman"/>
          <w:sz w:val="24"/>
          <w:szCs w:val="24"/>
        </w:rPr>
        <w:t xml:space="preserve">while </w:t>
      </w:r>
      <w:r w:rsidR="008E1705" w:rsidRPr="00AF39FB">
        <w:rPr>
          <w:rFonts w:ascii="Times New Roman" w:hAnsi="Times New Roman" w:cs="Times New Roman"/>
          <w:position w:val="-30"/>
          <w:sz w:val="24"/>
          <w:szCs w:val="24"/>
        </w:rPr>
        <w:object w:dxaOrig="1480" w:dyaOrig="560" w14:anchorId="4DF3F573">
          <v:shape id="_x0000_i1058" type="#_x0000_t75" style="width:73.25pt;height:28.8pt" o:ole="">
            <v:imagedata r:id="rId73" o:title=""/>
          </v:shape>
          <o:OLEObject Type="Embed" ProgID="Equation.DSMT4" ShapeID="_x0000_i1058" DrawAspect="Content" ObjectID="_1566142110" r:id="rId74"/>
        </w:object>
      </w:r>
      <w:r w:rsidR="008E1705" w:rsidRPr="00AF39FB">
        <w:rPr>
          <w:rFonts w:ascii="Times New Roman" w:hAnsi="Times New Roman" w:cs="Times New Roman"/>
          <w:sz w:val="24"/>
          <w:szCs w:val="24"/>
        </w:rPr>
        <w:t xml:space="preserve"> not met</w:t>
      </w:r>
      <w:r w:rsidR="0037154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8B71576" w14:textId="01A01F68" w:rsidR="00900B91" w:rsidRPr="00AF39FB" w:rsidRDefault="001D76D6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ab/>
        <w:t>//</w:t>
      </w:r>
      <w:r w:rsidRPr="00AF39FB">
        <w:rPr>
          <w:rStyle w:val="a3"/>
          <w:rFonts w:ascii="Times New Roman" w:hAnsi="Times New Roman" w:cs="Times New Roman"/>
          <w:sz w:val="24"/>
          <w:szCs w:val="24"/>
        </w:rPr>
        <w:commentReference w:id="18"/>
      </w:r>
      <w:r w:rsidR="00FC09D5">
        <w:rPr>
          <w:rFonts w:ascii="Times New Roman" w:hAnsi="Times New Roman" w:cs="Times New Roman" w:hint="eastAsia"/>
          <w:sz w:val="24"/>
          <w:szCs w:val="24"/>
        </w:rPr>
        <w:t>找</w:t>
      </w:r>
      <w:r w:rsidR="00FC09D5">
        <w:rPr>
          <w:rFonts w:ascii="Times New Roman" w:hAnsi="Times New Roman" w:cs="Times New Roman" w:hint="eastAsia"/>
          <w:sz w:val="24"/>
          <w:szCs w:val="24"/>
        </w:rPr>
        <w:t>:</w:t>
      </w:r>
      <w:r w:rsidR="0041522C">
        <w:rPr>
          <w:rFonts w:ascii="Times New Roman" w:hAnsi="Times New Roman" w:cs="Times New Roman" w:hint="eastAsia"/>
          <w:sz w:val="24"/>
          <w:szCs w:val="24"/>
        </w:rPr>
        <w:t>替换为其它时隙中次优解后，对当前系统影响最小</w:t>
      </w:r>
      <w:r w:rsidR="000643F5">
        <w:rPr>
          <w:rFonts w:ascii="Times New Roman" w:hAnsi="Times New Roman" w:cs="Times New Roman" w:hint="eastAsia"/>
          <w:sz w:val="24"/>
          <w:szCs w:val="24"/>
        </w:rPr>
        <w:t>的边</w:t>
      </w:r>
      <w:r w:rsidR="0041522C">
        <w:rPr>
          <w:rFonts w:ascii="Times New Roman" w:hAnsi="Times New Roman" w:cs="Times New Roman" w:hint="eastAsia"/>
          <w:sz w:val="24"/>
          <w:szCs w:val="24"/>
        </w:rPr>
        <w:t>（容量变化最小）</w:t>
      </w:r>
      <w:r w:rsidR="00FC09D5">
        <w:rPr>
          <w:rFonts w:ascii="Times New Roman" w:hAnsi="Times New Roman" w:cs="Times New Roman" w:hint="eastAsia"/>
          <w:sz w:val="24"/>
          <w:szCs w:val="24"/>
        </w:rPr>
        <w:t>.</w:t>
      </w:r>
      <w:r w:rsidR="000643F5">
        <w:rPr>
          <w:rFonts w:ascii="Times New Roman" w:hAnsi="Times New Roman" w:cs="Times New Roman" w:hint="eastAsia"/>
          <w:sz w:val="24"/>
          <w:szCs w:val="24"/>
        </w:rPr>
        <w:t>去掉该边</w:t>
      </w:r>
      <w:r w:rsidR="00FC09D5">
        <w:rPr>
          <w:rFonts w:ascii="Times New Roman" w:hAnsi="Times New Roman" w:cs="Times New Roman" w:hint="eastAsia"/>
          <w:sz w:val="24"/>
          <w:szCs w:val="24"/>
        </w:rPr>
        <w:t>.</w:t>
      </w:r>
    </w:p>
    <w:p w14:paraId="72BEFDCC" w14:textId="0EA6AC74" w:rsidR="00982DBC" w:rsidRPr="00AF39FB" w:rsidRDefault="0028518A" w:rsidP="00234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35FC">
        <w:rPr>
          <w:rFonts w:ascii="Times New Roman" w:hAnsi="Times New Roman" w:cs="Times New Roman"/>
          <w:sz w:val="24"/>
          <w:szCs w:val="24"/>
        </w:rPr>
        <w:t xml:space="preserve">find </w:t>
      </w:r>
      <w:r w:rsidR="003D1988" w:rsidRPr="003D1988">
        <w:rPr>
          <w:rFonts w:ascii="Times New Roman" w:hAnsi="Times New Roman" w:cs="Times New Roman"/>
          <w:position w:val="-28"/>
          <w:sz w:val="24"/>
          <w:szCs w:val="24"/>
        </w:rPr>
        <w:object w:dxaOrig="3300" w:dyaOrig="600" w14:anchorId="1620FD69">
          <v:shape id="_x0000_i1059" type="#_x0000_t75" style="width:165.3pt;height:30.05pt" o:ole="">
            <v:imagedata r:id="rId75" o:title=""/>
          </v:shape>
          <o:OLEObject Type="Embed" ProgID="Equation.DSMT4" ShapeID="_x0000_i1059" DrawAspect="Content" ObjectID="_1566142111" r:id="rId76"/>
        </w:object>
      </w:r>
      <w:r w:rsidR="002347B2">
        <w:rPr>
          <w:rFonts w:ascii="Times New Roman" w:hAnsi="Times New Roman" w:cs="Times New Roman" w:hint="eastAsia"/>
          <w:sz w:val="24"/>
          <w:szCs w:val="24"/>
        </w:rPr>
        <w:t>,</w:t>
      </w:r>
      <w:r w:rsidR="002347B2">
        <w:rPr>
          <w:rFonts w:ascii="Times New Roman" w:hAnsi="Times New Roman" w:cs="Times New Roman"/>
          <w:sz w:val="24"/>
          <w:szCs w:val="24"/>
        </w:rPr>
        <w:t xml:space="preserve"> </w:t>
      </w:r>
      <w:r w:rsidR="00F20923">
        <w:rPr>
          <w:rFonts w:ascii="Times New Roman" w:hAnsi="Times New Roman" w:cs="Times New Roman"/>
          <w:sz w:val="24"/>
          <w:szCs w:val="24"/>
        </w:rPr>
        <w:t xml:space="preserve">where </w:t>
      </w:r>
      <w:r w:rsidR="00871253" w:rsidRPr="00F20923">
        <w:rPr>
          <w:rFonts w:ascii="Times New Roman" w:hAnsi="Times New Roman" w:cs="Times New Roman"/>
          <w:position w:val="-30"/>
          <w:sz w:val="24"/>
          <w:szCs w:val="24"/>
        </w:rPr>
        <w:object w:dxaOrig="1540" w:dyaOrig="560" w14:anchorId="4F045FF1">
          <v:shape id="_x0000_i1060" type="#_x0000_t75" style="width:77pt;height:28.8pt" o:ole="">
            <v:imagedata r:id="rId77" o:title=""/>
          </v:shape>
          <o:OLEObject Type="Embed" ProgID="Equation.DSMT4" ShapeID="_x0000_i1060" DrawAspect="Content" ObjectID="_1566142112" r:id="rId78"/>
        </w:object>
      </w:r>
      <w:r w:rsidR="000643F5">
        <w:rPr>
          <w:rFonts w:ascii="Times New Roman" w:hAnsi="Times New Roman" w:cs="Times New Roman"/>
          <w:sz w:val="24"/>
          <w:szCs w:val="24"/>
        </w:rPr>
        <w:t xml:space="preserve">, </w:t>
      </w:r>
      <w:r w:rsidR="003D1988" w:rsidRPr="000643F5">
        <w:rPr>
          <w:rFonts w:ascii="Times New Roman" w:hAnsi="Times New Roman" w:cs="Times New Roman"/>
          <w:position w:val="-30"/>
          <w:sz w:val="24"/>
          <w:szCs w:val="24"/>
        </w:rPr>
        <w:object w:dxaOrig="1280" w:dyaOrig="560" w14:anchorId="3926367C">
          <v:shape id="_x0000_i1061" type="#_x0000_t75" style="width:64.5pt;height:28.8pt" o:ole="">
            <v:imagedata r:id="rId79" o:title=""/>
          </v:shape>
          <o:OLEObject Type="Embed" ProgID="Equation.DSMT4" ShapeID="_x0000_i1061" DrawAspect="Content" ObjectID="_1566142113" r:id="rId80"/>
        </w:object>
      </w:r>
      <w:r w:rsidR="003D1988">
        <w:rPr>
          <w:rFonts w:ascii="Times New Roman" w:hAnsi="Times New Roman" w:cs="Times New Roman"/>
          <w:sz w:val="24"/>
          <w:szCs w:val="24"/>
        </w:rPr>
        <w:t>,</w:t>
      </w:r>
      <w:r w:rsidR="005422D5">
        <w:rPr>
          <w:rFonts w:ascii="Times New Roman" w:hAnsi="Times New Roman" w:cs="Times New Roman"/>
          <w:sz w:val="24"/>
          <w:szCs w:val="24"/>
        </w:rPr>
        <w:t xml:space="preserve"> </w:t>
      </w:r>
      <w:r w:rsidR="003D1988" w:rsidRPr="003D1988">
        <w:rPr>
          <w:rFonts w:ascii="Times New Roman" w:hAnsi="Times New Roman" w:cs="Times New Roman"/>
          <w:position w:val="-16"/>
          <w:sz w:val="24"/>
          <w:szCs w:val="24"/>
        </w:rPr>
        <w:object w:dxaOrig="1200" w:dyaOrig="440" w14:anchorId="16090E6B">
          <v:shape id="_x0000_i1062" type="#_x0000_t75" style="width:60.75pt;height:21.9pt" o:ole="">
            <v:imagedata r:id="rId81" o:title=""/>
          </v:shape>
          <o:OLEObject Type="Embed" ProgID="Equation.DSMT4" ShapeID="_x0000_i1062" DrawAspect="Content" ObjectID="_1566142114" r:id="rId82"/>
        </w:object>
      </w:r>
      <w:r w:rsidR="003D1988">
        <w:rPr>
          <w:rFonts w:ascii="Times New Roman" w:hAnsi="Times New Roman" w:cs="Times New Roman"/>
          <w:sz w:val="24"/>
          <w:szCs w:val="24"/>
        </w:rPr>
        <w:t xml:space="preserve">  </w:t>
      </w:r>
      <w:r w:rsidR="000643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B6236" w14:textId="7B3E4C99" w:rsidR="008E1705" w:rsidRDefault="00982DBC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ab/>
        <w:t xml:space="preserve">set </w:t>
      </w:r>
      <w:r w:rsidR="003D1988" w:rsidRPr="003D1988">
        <w:rPr>
          <w:rFonts w:ascii="Times New Roman" w:hAnsi="Times New Roman" w:cs="Times New Roman"/>
          <w:position w:val="-14"/>
          <w:sz w:val="24"/>
          <w:szCs w:val="24"/>
        </w:rPr>
        <w:object w:dxaOrig="1960" w:dyaOrig="400" w14:anchorId="52142810">
          <v:shape id="_x0000_i1063" type="#_x0000_t75" style="width:97.65pt;height:20.65pt" o:ole="">
            <v:imagedata r:id="rId83" o:title=""/>
          </v:shape>
          <o:OLEObject Type="Embed" ProgID="Equation.DSMT4" ShapeID="_x0000_i1063" DrawAspect="Content" ObjectID="_1566142115" r:id="rId84"/>
        </w:object>
      </w:r>
      <w:r w:rsidR="00343F39">
        <w:rPr>
          <w:rFonts w:ascii="Times New Roman" w:hAnsi="Times New Roman" w:cs="Times New Roman"/>
          <w:sz w:val="24"/>
          <w:szCs w:val="24"/>
        </w:rPr>
        <w:t xml:space="preserve">, </w:t>
      </w:r>
      <w:r w:rsidR="00343F39" w:rsidRPr="00343F39">
        <w:rPr>
          <w:rFonts w:ascii="Times New Roman" w:hAnsi="Times New Roman" w:cs="Times New Roman"/>
          <w:position w:val="-14"/>
          <w:sz w:val="24"/>
          <w:szCs w:val="24"/>
        </w:rPr>
        <w:object w:dxaOrig="1840" w:dyaOrig="380" w14:anchorId="15CB0217">
          <v:shape id="_x0000_i1064" type="#_x0000_t75" style="width:92.65pt;height:18.8pt" o:ole="">
            <v:imagedata r:id="rId85" o:title=""/>
          </v:shape>
          <o:OLEObject Type="Embed" ProgID="Equation.DSMT4" ShapeID="_x0000_i1064" DrawAspect="Content" ObjectID="_1566142116" r:id="rId86"/>
        </w:object>
      </w:r>
      <w:r w:rsidR="00343F39">
        <w:rPr>
          <w:rFonts w:ascii="Times New Roman" w:hAnsi="Times New Roman" w:cs="Times New Roman"/>
          <w:sz w:val="24"/>
          <w:szCs w:val="24"/>
        </w:rPr>
        <w:t xml:space="preserve"> </w:t>
      </w:r>
      <w:r w:rsidR="000D2448" w:rsidRPr="00AF39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47955C" w14:textId="1C6B5FA4" w:rsidR="000643F5" w:rsidRPr="00AF39FB" w:rsidRDefault="000643F5" w:rsidP="00AF3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r>
        <w:rPr>
          <w:rFonts w:ascii="Times New Roman" w:hAnsi="Times New Roman" w:cs="Times New Roman" w:hint="eastAsia"/>
          <w:sz w:val="24"/>
          <w:szCs w:val="24"/>
        </w:rPr>
        <w:t>去掉该边后，寻找一组次优解满足</w:t>
      </w:r>
      <w:r w:rsidR="00825E3F">
        <w:rPr>
          <w:rFonts w:ascii="Times New Roman" w:hAnsi="Times New Roman" w:cs="Times New Roman" w:hint="eastAsia"/>
          <w:sz w:val="24"/>
          <w:szCs w:val="24"/>
        </w:rPr>
        <w:t>Q</w:t>
      </w:r>
      <w:r w:rsidR="00825E3F">
        <w:rPr>
          <w:rFonts w:ascii="Times New Roman" w:hAnsi="Times New Roman" w:cs="Times New Roman"/>
          <w:sz w:val="24"/>
          <w:szCs w:val="24"/>
        </w:rPr>
        <w:t>oS</w:t>
      </w:r>
      <w:r w:rsidR="00825E3F">
        <w:rPr>
          <w:rFonts w:ascii="Times New Roman" w:hAnsi="Times New Roman" w:cs="Times New Roman" w:hint="eastAsia"/>
          <w:sz w:val="24"/>
          <w:szCs w:val="24"/>
        </w:rPr>
        <w:t>限制</w:t>
      </w:r>
    </w:p>
    <w:p w14:paraId="13D05AF6" w14:textId="15F83F51" w:rsidR="000643F5" w:rsidRDefault="002F5FAE" w:rsidP="00492A13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 xml:space="preserve">while </w:t>
      </w:r>
      <w:r w:rsidR="00374E98" w:rsidRPr="003D1988">
        <w:rPr>
          <w:rFonts w:ascii="Times New Roman" w:hAnsi="Times New Roman" w:cs="Times New Roman"/>
          <w:position w:val="-18"/>
          <w:sz w:val="24"/>
          <w:szCs w:val="24"/>
        </w:rPr>
        <w:object w:dxaOrig="1460" w:dyaOrig="460" w14:anchorId="5FFA711A">
          <v:shape id="_x0000_i1065" type="#_x0000_t75" style="width:1in;height:22.55pt" o:ole="">
            <v:imagedata r:id="rId87" o:title=""/>
          </v:shape>
          <o:OLEObject Type="Embed" ProgID="Equation.DSMT4" ShapeID="_x0000_i1065" DrawAspect="Content" ObjectID="_1566142117" r:id="rId88"/>
        </w:object>
      </w:r>
      <w:r w:rsidRPr="00AF39FB">
        <w:rPr>
          <w:rFonts w:ascii="Times New Roman" w:hAnsi="Times New Roman" w:cs="Times New Roman"/>
          <w:sz w:val="24"/>
          <w:szCs w:val="24"/>
        </w:rPr>
        <w:t xml:space="preserve"> not met </w:t>
      </w:r>
      <w:r w:rsidR="00371541">
        <w:rPr>
          <w:rFonts w:ascii="Times New Roman" w:hAnsi="Times New Roman" w:cs="Times New Roman"/>
          <w:sz w:val="24"/>
          <w:szCs w:val="24"/>
        </w:rPr>
        <w:t>:</w:t>
      </w:r>
    </w:p>
    <w:p w14:paraId="40803FAD" w14:textId="7AE913F1" w:rsidR="003D1988" w:rsidRPr="00AF39FB" w:rsidRDefault="002D3DAA" w:rsidP="003D1988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 xml:space="preserve">find </w:t>
      </w:r>
      <w:r w:rsidR="003D1988" w:rsidRPr="00AF39FB">
        <w:rPr>
          <w:rFonts w:ascii="Times New Roman" w:hAnsi="Times New Roman" w:cs="Times New Roman"/>
          <w:position w:val="-24"/>
          <w:sz w:val="24"/>
          <w:szCs w:val="24"/>
        </w:rPr>
        <w:object w:dxaOrig="2600" w:dyaOrig="520" w14:anchorId="25D1EC95">
          <v:shape id="_x0000_i1066" type="#_x0000_t75" style="width:130.25pt;height:25.65pt" o:ole="">
            <v:imagedata r:id="rId89" o:title=""/>
          </v:shape>
          <o:OLEObject Type="Embed" ProgID="Equation.DSMT4" ShapeID="_x0000_i1066" DrawAspect="Content" ObjectID="_1566142118" r:id="rId90"/>
        </w:object>
      </w:r>
      <w:r w:rsidR="00492A13">
        <w:rPr>
          <w:rFonts w:ascii="Times New Roman" w:hAnsi="Times New Roman" w:cs="Times New Roman"/>
          <w:sz w:val="24"/>
          <w:szCs w:val="24"/>
        </w:rPr>
        <w:t>,</w:t>
      </w:r>
      <w:r w:rsidR="002347B2">
        <w:rPr>
          <w:rFonts w:ascii="Times New Roman" w:hAnsi="Times New Roman" w:cs="Times New Roman"/>
          <w:sz w:val="24"/>
          <w:szCs w:val="24"/>
        </w:rPr>
        <w:t xml:space="preserve"> </w:t>
      </w:r>
      <w:r w:rsidR="00492A13">
        <w:rPr>
          <w:rFonts w:ascii="Times New Roman" w:hAnsi="Times New Roman" w:cs="Times New Roman"/>
          <w:sz w:val="24"/>
          <w:szCs w:val="24"/>
        </w:rPr>
        <w:t xml:space="preserve">where </w:t>
      </w:r>
      <w:r w:rsidR="003D1988" w:rsidRPr="00F20923">
        <w:rPr>
          <w:rFonts w:ascii="Times New Roman" w:hAnsi="Times New Roman" w:cs="Times New Roman"/>
          <w:position w:val="-30"/>
          <w:sz w:val="24"/>
          <w:szCs w:val="24"/>
        </w:rPr>
        <w:object w:dxaOrig="1540" w:dyaOrig="560" w14:anchorId="4BBDC76E">
          <v:shape id="_x0000_i1067" type="#_x0000_t75" style="width:77pt;height:28.8pt" o:ole="">
            <v:imagedata r:id="rId91" o:title=""/>
          </v:shape>
          <o:OLEObject Type="Embed" ProgID="Equation.DSMT4" ShapeID="_x0000_i1067" DrawAspect="Content" ObjectID="_1566142119" r:id="rId92"/>
        </w:object>
      </w:r>
    </w:p>
    <w:p w14:paraId="1520303D" w14:textId="53787597" w:rsidR="002D3DAA" w:rsidRDefault="002D3DAA" w:rsidP="00AF39FB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 xml:space="preserve">set </w:t>
      </w:r>
      <w:r w:rsidR="003D1988" w:rsidRPr="00AF39FB">
        <w:rPr>
          <w:rFonts w:ascii="Times New Roman" w:hAnsi="Times New Roman" w:cs="Times New Roman"/>
          <w:position w:val="-18"/>
          <w:sz w:val="24"/>
          <w:szCs w:val="24"/>
        </w:rPr>
        <w:object w:dxaOrig="2020" w:dyaOrig="480" w14:anchorId="016DC675">
          <v:shape id="_x0000_i1068" type="#_x0000_t75" style="width:101.45pt;height:23.8pt" o:ole="">
            <v:imagedata r:id="rId93" o:title=""/>
          </v:shape>
          <o:OLEObject Type="Embed" ProgID="Equation.DSMT4" ShapeID="_x0000_i1068" DrawAspect="Content" ObjectID="_1566142120" r:id="rId94"/>
        </w:object>
      </w:r>
      <w:r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343F39">
        <w:rPr>
          <w:rFonts w:ascii="Times New Roman" w:hAnsi="Times New Roman" w:cs="Times New Roman"/>
          <w:sz w:val="24"/>
          <w:szCs w:val="24"/>
        </w:rPr>
        <w:t>,</w:t>
      </w:r>
      <w:r w:rsidR="00343F39" w:rsidRPr="00343F39">
        <w:rPr>
          <w:rFonts w:ascii="Times New Roman" w:hAnsi="Times New Roman" w:cs="Times New Roman"/>
          <w:position w:val="-18"/>
          <w:sz w:val="24"/>
          <w:szCs w:val="24"/>
        </w:rPr>
        <w:object w:dxaOrig="840" w:dyaOrig="420" w14:anchorId="77807012">
          <v:shape id="_x0000_i1069" type="#_x0000_t75" style="width:41.95pt;height:21.3pt" o:ole="">
            <v:imagedata r:id="rId95" o:title=""/>
          </v:shape>
          <o:OLEObject Type="Embed" ProgID="Equation.DSMT4" ShapeID="_x0000_i1069" DrawAspect="Content" ObjectID="_1566142121" r:id="rId96"/>
        </w:object>
      </w:r>
      <w:r w:rsidR="00343F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91C4A" w14:textId="6786C3DD" w:rsidR="00343F39" w:rsidDel="00067E17" w:rsidRDefault="00343F39">
      <w:pPr>
        <w:ind w:left="420" w:firstLine="420"/>
        <w:rPr>
          <w:del w:id="19" w:author="侯云钟" w:date="2017-07-31T19:51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del w:id="20" w:author="侯云钟" w:date="2017-07-31T19:50:00Z">
        <w:r w:rsidDel="00067E17">
          <w:rPr>
            <w:rFonts w:ascii="Times New Roman" w:hAnsi="Times New Roman" w:cs="Times New Roman"/>
            <w:sz w:val="24"/>
            <w:szCs w:val="24"/>
          </w:rPr>
          <w:delText xml:space="preserve">if </w:delText>
        </w:r>
        <w:r w:rsidRPr="00343F39" w:rsidDel="00067E17">
          <w:rPr>
            <w:rFonts w:ascii="Times New Roman" w:hAnsi="Times New Roman" w:cs="Times New Roman"/>
            <w:position w:val="-18"/>
            <w:sz w:val="24"/>
            <w:szCs w:val="24"/>
          </w:rPr>
          <w:object w:dxaOrig="2280" w:dyaOrig="460" w14:anchorId="579F68CD">
            <v:shape id="_x0000_i1070" type="#_x0000_t75" style="width:113.95pt;height:22.55pt" o:ole="">
              <v:imagedata r:id="rId97" o:title=""/>
            </v:shape>
            <o:OLEObject Type="Embed" ProgID="Equation.DSMT4" ShapeID="_x0000_i1070" DrawAspect="Content" ObjectID="_1566142122" r:id="rId98"/>
          </w:object>
        </w:r>
        <w:r w:rsidDel="00067E1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371541" w:rsidDel="00067E17">
          <w:rPr>
            <w:rFonts w:ascii="Times New Roman" w:hAnsi="Times New Roman" w:cs="Times New Roman"/>
            <w:sz w:val="24"/>
            <w:szCs w:val="24"/>
          </w:rPr>
          <w:delText>:</w:delText>
        </w:r>
      </w:del>
    </w:p>
    <w:p w14:paraId="39C7331C" w14:textId="3814F26B" w:rsidR="00343F39" w:rsidRDefault="00343F39">
      <w:pPr>
        <w:ind w:left="420" w:firstLine="420"/>
        <w:rPr>
          <w:rFonts w:ascii="Times New Roman" w:hAnsi="Times New Roman" w:cs="Times New Roman"/>
          <w:sz w:val="24"/>
          <w:szCs w:val="24"/>
        </w:rPr>
      </w:pPr>
      <w:del w:id="21" w:author="侯云钟" w:date="2017-07-31T19:51:00Z">
        <w:r w:rsidDel="00067E17">
          <w:rPr>
            <w:rFonts w:ascii="Times New Roman" w:hAnsi="Times New Roman" w:cs="Times New Roman"/>
            <w:sz w:val="24"/>
            <w:szCs w:val="24"/>
          </w:rPr>
          <w:tab/>
        </w:r>
        <w:r w:rsidDel="00067E17">
          <w:rPr>
            <w:rFonts w:ascii="Times New Roman" w:hAnsi="Times New Roman" w:cs="Times New Roman"/>
            <w:sz w:val="24"/>
            <w:szCs w:val="24"/>
          </w:rPr>
          <w:tab/>
        </w:r>
      </w:del>
      <w:r w:rsidRPr="00343F39">
        <w:rPr>
          <w:rFonts w:ascii="Times New Roman" w:hAnsi="Times New Roman" w:cs="Times New Roman"/>
          <w:position w:val="-18"/>
          <w:sz w:val="24"/>
          <w:szCs w:val="24"/>
        </w:rPr>
        <w:object w:dxaOrig="1219" w:dyaOrig="420" w14:anchorId="3FDE49A4">
          <v:shape id="_x0000_i1071" type="#_x0000_t75" style="width:61.35pt;height:21.3pt" o:ole="">
            <v:imagedata r:id="rId99" o:title=""/>
          </v:shape>
          <o:OLEObject Type="Embed" ProgID="Equation.DSMT4" ShapeID="_x0000_i1071" DrawAspect="Content" ObjectID="_1566142123" r:id="rId10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A8D828" w14:textId="792DD6BA" w:rsidR="00343F39" w:rsidDel="00067E17" w:rsidRDefault="00343F39">
      <w:pPr>
        <w:ind w:left="420" w:firstLine="420"/>
        <w:rPr>
          <w:del w:id="22" w:author="侯云钟" w:date="2017-07-31T19:51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del w:id="23" w:author="侯云钟" w:date="2017-07-31T19:51:00Z">
        <w:r w:rsidDel="00067E17">
          <w:rPr>
            <w:rFonts w:ascii="Times New Roman" w:hAnsi="Times New Roman" w:cs="Times New Roman"/>
            <w:sz w:val="24"/>
            <w:szCs w:val="24"/>
          </w:rPr>
          <w:delText>else</w:delText>
        </w:r>
        <w:r w:rsidR="00371541" w:rsidDel="00067E17">
          <w:rPr>
            <w:rFonts w:ascii="Times New Roman" w:hAnsi="Times New Roman" w:cs="Times New Roman"/>
            <w:sz w:val="24"/>
            <w:szCs w:val="24"/>
          </w:rPr>
          <w:delText>:</w:delText>
        </w:r>
      </w:del>
    </w:p>
    <w:p w14:paraId="13A7D9E2" w14:textId="376042A0" w:rsidR="008C77B8" w:rsidRDefault="00343F39">
      <w:pPr>
        <w:ind w:left="420" w:firstLine="420"/>
        <w:rPr>
          <w:rFonts w:ascii="Times New Roman" w:hAnsi="Times New Roman" w:cs="Times New Roman"/>
          <w:sz w:val="24"/>
          <w:szCs w:val="24"/>
        </w:rPr>
      </w:pPr>
      <w:del w:id="24" w:author="侯云钟" w:date="2017-07-31T19:51:00Z">
        <w:r w:rsidDel="00067E17">
          <w:rPr>
            <w:rFonts w:ascii="Times New Roman" w:hAnsi="Times New Roman" w:cs="Times New Roman"/>
            <w:sz w:val="24"/>
            <w:szCs w:val="24"/>
          </w:rPr>
          <w:tab/>
        </w:r>
        <w:r w:rsidDel="00067E17">
          <w:rPr>
            <w:rFonts w:ascii="Times New Roman" w:hAnsi="Times New Roman" w:cs="Times New Roman"/>
            <w:sz w:val="24"/>
            <w:szCs w:val="24"/>
          </w:rPr>
          <w:tab/>
        </w:r>
        <w:r w:rsidR="009F3624" w:rsidRPr="00343F39" w:rsidDel="00067E17">
          <w:rPr>
            <w:rFonts w:ascii="Times New Roman" w:hAnsi="Times New Roman" w:cs="Times New Roman"/>
            <w:position w:val="-40"/>
            <w:sz w:val="24"/>
            <w:szCs w:val="24"/>
          </w:rPr>
          <w:object w:dxaOrig="2480" w:dyaOrig="1260" w14:anchorId="6CF20B2E">
            <v:shape id="_x0000_i1072" type="#_x0000_t75" style="width:123.35pt;height:62.6pt" o:ole="">
              <v:imagedata r:id="rId101" o:title=""/>
            </v:shape>
            <o:OLEObject Type="Embed" ProgID="Equation.DSMT4" ShapeID="_x0000_i1072" DrawAspect="Content" ObjectID="_1566142124" r:id="rId102"/>
          </w:object>
        </w:r>
      </w:del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B0474" w14:textId="77777777" w:rsidR="005D7B7A" w:rsidRDefault="005D7B7A" w:rsidP="005D7B7A">
      <w:pPr>
        <w:ind w:left="420" w:firstLine="420"/>
        <w:rPr>
          <w:rFonts w:ascii="Times New Roman" w:hAnsi="Times New Roman" w:cs="Times New Roman"/>
          <w:sz w:val="24"/>
          <w:szCs w:val="24"/>
        </w:rPr>
      </w:pPr>
    </w:p>
    <w:p w14:paraId="40C94D52" w14:textId="76B02383" w:rsidR="00BC0AF6" w:rsidRDefault="00BC0AF6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宋体" w:eastAsia="宋体" w:hAnsi="宋体" w:cs="宋体" w:hint="eastAsia"/>
          <w:sz w:val="24"/>
          <w:szCs w:val="24"/>
        </w:rPr>
        <w:t>③</w:t>
      </w:r>
      <w:r w:rsidRPr="00AF39FB">
        <w:rPr>
          <w:rFonts w:ascii="Times New Roman" w:hAnsi="Times New Roman" w:cs="Times New Roman"/>
          <w:sz w:val="24"/>
          <w:szCs w:val="24"/>
        </w:rPr>
        <w:t>: put D2D into consideration</w:t>
      </w:r>
      <w:r w:rsidR="00634B65">
        <w:rPr>
          <w:rFonts w:ascii="Times New Roman" w:hAnsi="Times New Roman" w:cs="Times New Roman"/>
          <w:sz w:val="24"/>
          <w:szCs w:val="24"/>
        </w:rPr>
        <w:t>:</w:t>
      </w:r>
    </w:p>
    <w:p w14:paraId="4B3D1BDF" w14:textId="77777777" w:rsidR="00371541" w:rsidRDefault="00343F39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have already claimed a best result under </w:t>
      </w:r>
      <w:r>
        <w:rPr>
          <w:rFonts w:ascii="Times New Roman" w:hAnsi="Times New Roman" w:cs="Times New Roman"/>
          <w:sz w:val="24"/>
          <w:szCs w:val="24"/>
        </w:rPr>
        <w:t>station capacity constraint</w:t>
      </w:r>
      <w:r w:rsidR="00371541">
        <w:rPr>
          <w:rFonts w:ascii="Times New Roman" w:hAnsi="Times New Roman" w:cs="Times New Roman"/>
          <w:sz w:val="24"/>
          <w:szCs w:val="24"/>
        </w:rPr>
        <w:t xml:space="preserve"> in a </w:t>
      </w:r>
      <w:r w:rsidR="00371541" w:rsidRPr="00371541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6100075B">
          <v:shape id="_x0000_i1073" type="#_x0000_t75" style="width:28.8pt;height:14.4pt" o:ole="">
            <v:imagedata r:id="rId103" o:title=""/>
          </v:shape>
          <o:OLEObject Type="Embed" ProgID="Equation.DSMT4" ShapeID="_x0000_i1073" DrawAspect="Content" ObjectID="_1566142125" r:id="rId104"/>
        </w:object>
      </w:r>
      <w:r w:rsidR="00371541">
        <w:rPr>
          <w:rFonts w:ascii="Times New Roman" w:hAnsi="Times New Roman" w:cs="Times New Roman"/>
          <w:sz w:val="24"/>
          <w:szCs w:val="24"/>
        </w:rPr>
        <w:t xml:space="preserve"> subspace</w:t>
      </w:r>
      <w:r>
        <w:rPr>
          <w:rFonts w:ascii="Times New Roman" w:hAnsi="Times New Roman" w:cs="Times New Roman"/>
          <w:sz w:val="24"/>
          <w:szCs w:val="24"/>
        </w:rPr>
        <w:t>. This part we dig further into the D2D constraint</w:t>
      </w:r>
      <w:r w:rsidR="00371541">
        <w:rPr>
          <w:rFonts w:ascii="Times New Roman" w:hAnsi="Times New Roman" w:cs="Times New Roman"/>
          <w:sz w:val="24"/>
          <w:szCs w:val="24"/>
        </w:rPr>
        <w:t xml:space="preserve"> in a </w:t>
      </w:r>
      <w:r w:rsidR="00371541" w:rsidRPr="00371541">
        <w:rPr>
          <w:rFonts w:ascii="Times New Roman" w:hAnsi="Times New Roman" w:cs="Times New Roman"/>
          <w:position w:val="-6"/>
          <w:sz w:val="24"/>
          <w:szCs w:val="24"/>
        </w:rPr>
        <w:object w:dxaOrig="900" w:dyaOrig="279" w14:anchorId="5D14D57F">
          <v:shape id="_x0000_i1074" type="#_x0000_t75" style="width:45.7pt;height:14.4pt" o:ole="">
            <v:imagedata r:id="rId105" o:title=""/>
          </v:shape>
          <o:OLEObject Type="Embed" ProgID="Equation.DSMT4" ShapeID="_x0000_i1074" DrawAspect="Content" ObjectID="_1566142126" r:id="rId106"/>
        </w:object>
      </w:r>
      <w:r w:rsidR="00371541">
        <w:rPr>
          <w:rFonts w:ascii="Times New Roman" w:hAnsi="Times New Roman" w:cs="Times New Roman"/>
          <w:sz w:val="24"/>
          <w:szCs w:val="24"/>
        </w:rPr>
        <w:t xml:space="preserve"> subspace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C17D25" w14:textId="12C9DED5" w:rsidR="00371541" w:rsidRDefault="00371541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denote the edges we have in part </w:t>
      </w:r>
      <w:r>
        <w:rPr>
          <w:rFonts w:ascii="等线" w:eastAsia="等线" w:hAnsi="等线" w:cs="Times New Roman" w:hint="eastAsia"/>
          <w:sz w:val="24"/>
          <w:szCs w:val="24"/>
        </w:rPr>
        <w:t>②</w:t>
      </w:r>
      <w:r>
        <w:rPr>
          <w:rFonts w:ascii="Times New Roman" w:hAnsi="Times New Roman" w:cs="Times New Roman" w:hint="eastAsia"/>
          <w:sz w:val="24"/>
          <w:szCs w:val="24"/>
        </w:rPr>
        <w:t xml:space="preserve"> as </w:t>
      </w:r>
      <w:r w:rsidRPr="00371541">
        <w:rPr>
          <w:rFonts w:ascii="Times New Roman" w:hAnsi="Times New Roman" w:cs="Times New Roman"/>
          <w:position w:val="-12"/>
          <w:sz w:val="24"/>
          <w:szCs w:val="24"/>
        </w:rPr>
        <w:object w:dxaOrig="1020" w:dyaOrig="360" w14:anchorId="6B2A7350">
          <v:shape id="_x0000_i1075" type="#_x0000_t75" style="width:50.7pt;height:18.15pt" o:ole="">
            <v:imagedata r:id="rId107" o:title=""/>
          </v:shape>
          <o:OLEObject Type="Embed" ProgID="Equation.DSMT4" ShapeID="_x0000_i1075" DrawAspect="Content" ObjectID="_1566142127" r:id="rId108"/>
        </w:object>
      </w:r>
      <w:r w:rsidR="009F3624">
        <w:rPr>
          <w:rFonts w:ascii="Times New Roman" w:hAnsi="Times New Roman" w:cs="Times New Roman"/>
          <w:sz w:val="24"/>
          <w:szCs w:val="24"/>
        </w:rPr>
        <w:t xml:space="preserve"> with </w:t>
      </w:r>
      <w:r w:rsidR="009F3624" w:rsidRPr="009F3624">
        <w:rPr>
          <w:rFonts w:ascii="Times New Roman" w:hAnsi="Times New Roman" w:cs="Times New Roman"/>
          <w:position w:val="-38"/>
          <w:sz w:val="24"/>
          <w:szCs w:val="24"/>
        </w:rPr>
        <w:object w:dxaOrig="3440" w:dyaOrig="880" w14:anchorId="4020BC09">
          <v:shape id="_x0000_i1076" type="#_x0000_t75" style="width:171.55pt;height:43.85pt" o:ole="">
            <v:imagedata r:id="rId109" o:title=""/>
          </v:shape>
          <o:OLEObject Type="Embed" ProgID="Equation.DSMT4" ShapeID="_x0000_i1076" DrawAspect="Content" ObjectID="_1566142128" r:id="rId110"/>
        </w:object>
      </w:r>
      <w:r w:rsidR="009F36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. If we have a D2D approach, say </w:t>
      </w:r>
      <w:r w:rsidRPr="00371541">
        <w:rPr>
          <w:rFonts w:ascii="Times New Roman" w:hAnsi="Times New Roman" w:cs="Times New Roman"/>
          <w:position w:val="-12"/>
          <w:sz w:val="24"/>
          <w:szCs w:val="24"/>
        </w:rPr>
        <w:object w:dxaOrig="2200" w:dyaOrig="360" w14:anchorId="4287BD8F">
          <v:shape id="_x0000_i1077" type="#_x0000_t75" style="width:109.55pt;height:18.15pt" o:ole="">
            <v:imagedata r:id="rId111" o:title=""/>
          </v:shape>
          <o:OLEObject Type="Embed" ProgID="Equation.DSMT4" ShapeID="_x0000_i1077" DrawAspect="Content" ObjectID="_1566142129" r:id="rId112"/>
        </w:object>
      </w:r>
      <w:r>
        <w:rPr>
          <w:rFonts w:ascii="Times New Roman" w:hAnsi="Times New Roman" w:cs="Times New Roman"/>
          <w:sz w:val="24"/>
          <w:szCs w:val="24"/>
        </w:rPr>
        <w:t xml:space="preserve"> which is better than </w:t>
      </w:r>
      <w:r w:rsidRPr="00371541">
        <w:rPr>
          <w:rFonts w:ascii="Times New Roman" w:hAnsi="Times New Roman" w:cs="Times New Roman"/>
          <w:position w:val="-12"/>
          <w:sz w:val="24"/>
          <w:szCs w:val="24"/>
        </w:rPr>
        <w:object w:dxaOrig="1020" w:dyaOrig="360" w14:anchorId="59CAB17A">
          <v:shape id="_x0000_i1078" type="#_x0000_t75" style="width:50.7pt;height:18.15pt" o:ole="">
            <v:imagedata r:id="rId107" o:title=""/>
          </v:shape>
          <o:OLEObject Type="Embed" ProgID="Equation.DSMT4" ShapeID="_x0000_i1078" DrawAspect="Content" ObjectID="_1566142130" r:id="rId113"/>
        </w:object>
      </w:r>
      <w:r>
        <w:rPr>
          <w:rFonts w:ascii="Times New Roman" w:hAnsi="Times New Roman" w:cs="Times New Roman"/>
          <w:sz w:val="24"/>
          <w:szCs w:val="24"/>
        </w:rPr>
        <w:t xml:space="preserve"> powerwise, we choose the D2D approach and drop the regular edge. In order to do this, we developed an innovative method as follows.</w:t>
      </w:r>
    </w:p>
    <w:p w14:paraId="1CE6DB96" w14:textId="0F759FB4" w:rsidR="00371541" w:rsidRDefault="00451B78" w:rsidP="00371541">
      <w:pPr>
        <w:rPr>
          <w:rFonts w:ascii="Times New Roman" w:hAnsi="Times New Roman" w:cs="Times New Roman"/>
          <w:sz w:val="24"/>
          <w:szCs w:val="24"/>
        </w:rPr>
      </w:pPr>
      <w:r w:rsidRPr="00451B78">
        <w:rPr>
          <w:rFonts w:ascii="Times New Roman" w:hAnsi="Times New Roman" w:cs="Times New Roman"/>
          <w:position w:val="-12"/>
          <w:sz w:val="24"/>
          <w:szCs w:val="24"/>
        </w:rPr>
        <w:object w:dxaOrig="840" w:dyaOrig="360" w14:anchorId="5B242BFA">
          <v:shape id="_x0000_i1079" type="#_x0000_t75" style="width:41.95pt;height:18.15pt" o:ole="">
            <v:imagedata r:id="rId114" o:title=""/>
          </v:shape>
          <o:OLEObject Type="Embed" ProgID="Equation.DSMT4" ShapeID="_x0000_i1079" DrawAspect="Content" ObjectID="_1566142131" r:id="rId11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98A3D" w14:textId="78BA3D95" w:rsidR="00371541" w:rsidRDefault="00371541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all user </w:t>
      </w:r>
      <w:r w:rsidRPr="00371541">
        <w:rPr>
          <w:rFonts w:ascii="Times New Roman" w:hAnsi="Times New Roman" w:cs="Times New Roman"/>
          <w:position w:val="-10"/>
          <w:sz w:val="24"/>
          <w:szCs w:val="24"/>
        </w:rPr>
        <w:object w:dxaOrig="200" w:dyaOrig="300" w14:anchorId="48DD0600">
          <v:shape id="_x0000_i1080" type="#_x0000_t75" style="width:10pt;height:15.05pt" o:ole="">
            <v:imagedata r:id="rId116" o:title=""/>
          </v:shape>
          <o:OLEObject Type="Embed" ProgID="Equation.DSMT4" ShapeID="_x0000_i1080" DrawAspect="Content" ObjectID="_1566142132" r:id="rId117"/>
        </w:objec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BD977CA" w14:textId="19A9AC35" w:rsidR="00ED2183" w:rsidRDefault="00ED2183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r w:rsidR="0081621E" w:rsidRPr="00ED2183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47553EF7">
          <v:shape id="_x0000_i1081" type="#_x0000_t75" style="width:30.05pt;height:15.65pt" o:ole="">
            <v:imagedata r:id="rId118" o:title=""/>
          </v:shape>
          <o:OLEObject Type="Embed" ProgID="Equation.DSMT4" ShapeID="_x0000_i1081" DrawAspect="Content" ObjectID="_1566142133" r:id="rId11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6F61">
        <w:rPr>
          <w:rFonts w:ascii="Times New Roman" w:hAnsi="Times New Roman" w:cs="Times New Roman"/>
          <w:sz w:val="24"/>
          <w:szCs w:val="24"/>
        </w:rPr>
        <w:t>as temporary set for all possible D2D approach to user</w:t>
      </w:r>
      <w:r w:rsidR="004E6F61" w:rsidRPr="004E6F61">
        <w:rPr>
          <w:rFonts w:ascii="Times New Roman" w:hAnsi="Times New Roman" w:cs="Times New Roman"/>
          <w:position w:val="-10"/>
          <w:sz w:val="24"/>
          <w:szCs w:val="24"/>
        </w:rPr>
        <w:object w:dxaOrig="200" w:dyaOrig="300" w14:anchorId="7782DF8D">
          <v:shape id="_x0000_i1082" type="#_x0000_t75" style="width:10pt;height:15.05pt" o:ole="">
            <v:imagedata r:id="rId120" o:title=""/>
          </v:shape>
          <o:OLEObject Type="Embed" ProgID="Equation.DSMT4" ShapeID="_x0000_i1082" DrawAspect="Content" ObjectID="_1566142134" r:id="rId121"/>
        </w:object>
      </w:r>
      <w:r w:rsidR="004E6F61">
        <w:rPr>
          <w:rFonts w:ascii="Times New Roman" w:hAnsi="Times New Roman" w:cs="Times New Roman"/>
          <w:sz w:val="24"/>
          <w:szCs w:val="24"/>
        </w:rPr>
        <w:t xml:space="preserve"> </w:t>
      </w:r>
      <w:ins w:id="25" w:author="侯云钟" w:date="2017-08-09T17:05:00Z">
        <w:r w:rsidR="006A57F5">
          <w:rPr>
            <w:rFonts w:ascii="Times New Roman" w:hAnsi="Times New Roman" w:cs="Times New Roman"/>
            <w:sz w:val="24"/>
            <w:szCs w:val="24"/>
          </w:rPr>
          <w:t>,</w:t>
        </w:r>
      </w:ins>
      <w:ins w:id="26" w:author="侯云钟" w:date="2017-08-09T17:05:00Z">
        <w:r w:rsidR="006A57F5" w:rsidRPr="00050F83">
          <w:rPr>
            <w:rFonts w:ascii="Times New Roman" w:hAnsi="Times New Roman" w:cs="Times New Roman"/>
            <w:position w:val="-14"/>
            <w:sz w:val="24"/>
            <w:szCs w:val="24"/>
          </w:rPr>
          <w:object w:dxaOrig="1520" w:dyaOrig="400" w14:anchorId="592A9518">
            <v:shape id="_x0000_i1083" type="#_x0000_t75" style="width:75.75pt;height:20.05pt" o:ole="">
              <v:imagedata r:id="rId122" o:title=""/>
            </v:shape>
            <o:OLEObject Type="Embed" ProgID="Equation.DSMT4" ShapeID="_x0000_i1083" DrawAspect="Content" ObjectID="_1566142135" r:id="rId123"/>
          </w:object>
        </w:r>
      </w:ins>
      <w:ins w:id="27" w:author="侯云钟" w:date="2017-08-09T17:06:00Z">
        <w:r w:rsidR="006A57F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5D1621B3" w14:textId="5A334021" w:rsidR="00A6393A" w:rsidRDefault="00371541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all time slot </w:t>
      </w:r>
      <w:r w:rsidRPr="00371541">
        <w:rPr>
          <w:rFonts w:ascii="Times New Roman" w:hAnsi="Times New Roman" w:cs="Times New Roman"/>
          <w:position w:val="-12"/>
          <w:sz w:val="24"/>
          <w:szCs w:val="24"/>
        </w:rPr>
        <w:object w:dxaOrig="220" w:dyaOrig="360" w14:anchorId="20038B6A">
          <v:shape id="_x0000_i1084" type="#_x0000_t75" style="width:10.65pt;height:18.15pt" o:ole="">
            <v:imagedata r:id="rId124" o:title=""/>
          </v:shape>
          <o:OLEObject Type="Embed" ProgID="Equation.DSMT4" ShapeID="_x0000_i1084" DrawAspect="Content" ObjectID="_1566142136" r:id="rId125"/>
        </w:objec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794E362" w14:textId="03710473" w:rsidR="00371541" w:rsidRDefault="00371541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all user/relay </w:t>
      </w:r>
      <w:r w:rsidRPr="00371541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13648625">
          <v:shape id="_x0000_i1085" type="#_x0000_t75" style="width:31.3pt;height:15.65pt" o:ole="">
            <v:imagedata r:id="rId126" o:title=""/>
          </v:shape>
          <o:OLEObject Type="Embed" ProgID="Equation.DSMT4" ShapeID="_x0000_i1085" DrawAspect="Content" ObjectID="_1566142137" r:id="rId127"/>
        </w:objec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7335262" w14:textId="3F5C28AF" w:rsidR="009F3624" w:rsidRDefault="00371541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ins w:id="28" w:author="侯云钟" w:date="2017-09-05T16:46:00Z">
        <w:r w:rsidR="00932ED3" w:rsidRPr="00932ED3">
          <w:rPr>
            <w:rFonts w:ascii="Times New Roman" w:hAnsi="Times New Roman" w:cs="Times New Roman"/>
            <w:position w:val="-10"/>
            <w:sz w:val="24"/>
            <w:szCs w:val="24"/>
            <w:rPrChange w:id="29" w:author="侯云钟" w:date="2017-09-05T16:46:00Z">
              <w:rPr>
                <w:rFonts w:ascii="Times New Roman" w:hAnsi="Times New Roman" w:cs="Times New Roman"/>
                <w:position w:val="-4"/>
                <w:sz w:val="24"/>
                <w:szCs w:val="24"/>
              </w:rPr>
            </w:rPrChange>
          </w:rPr>
          <w:object w:dxaOrig="200" w:dyaOrig="300" w14:anchorId="1B3A0A67">
            <v:shape id="_x0000_i1142" type="#_x0000_t75" style="width:10pt;height:15.05pt" o:ole="">
              <v:imagedata r:id="rId128" o:title=""/>
            </v:shape>
            <o:OLEObject Type="Embed" ProgID="Equation.DSMT4" ShapeID="_x0000_i1142" DrawAspect="Content" ObjectID="_1566142138" r:id="rId129"/>
          </w:object>
        </w:r>
        <w:r w:rsidR="00932ED3">
          <w:rPr>
            <w:rFonts w:ascii="Times New Roman" w:hAnsi="Times New Roman" w:cs="Times New Roman"/>
            <w:sz w:val="24"/>
            <w:szCs w:val="24"/>
          </w:rPr>
          <w:t xml:space="preserve"> and </w:t>
        </w:r>
      </w:ins>
      <w:del w:id="30" w:author="侯云钟" w:date="2017-09-05T16:46:00Z">
        <w:r w:rsidR="00A6393A" w:rsidRPr="00371541" w:rsidDel="00932ED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6393A" w:rsidRPr="00371541" w:rsidDel="00932ED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6393A" w:rsidRPr="00371541" w:rsidDel="00932ED3">
          <w:rPr>
            <w:rFonts w:ascii="Times New Roman" w:hAnsi="Times New Roman" w:cs="Times New Roman"/>
            <w:sz w:val="24"/>
            <w:szCs w:val="24"/>
          </w:rPr>
          <w:fldChar w:fldCharType="end"/>
        </w:r>
      </w:del>
      <w:moveFromRangeStart w:id="31" w:author="侯云钟" w:date="2017-08-09T16:22:00Z" w:name="move490059082"/>
      <w:moveFrom w:id="32" w:author="侯云钟" w:date="2017-08-09T16:22:00Z">
        <w:del w:id="33" w:author="侯云钟" w:date="2017-09-05T16:48:00Z">
          <w:r w:rsidR="00A6393A" w:rsidRPr="00371541" w:rsidDel="00932ED3">
            <w:rPr>
              <w:rFonts w:ascii="Times New Roman" w:hAnsi="Times New Roman" w:cs="Times New Roman"/>
              <w:position w:val="-32"/>
              <w:sz w:val="24"/>
              <w:szCs w:val="24"/>
            </w:rPr>
            <w:object w:dxaOrig="3220" w:dyaOrig="580" w14:anchorId="03042E82">
              <v:shape id="_x0000_i1087" type="#_x0000_t75" style="width:161.55pt;height:29.45pt" o:ole="">
                <v:imagedata r:id="rId130" o:title=""/>
              </v:shape>
              <o:OLEObject Type="Embed" ProgID="Equation.DSMT4" ShapeID="_x0000_i1087" DrawAspect="Content" ObjectID="_1566142139" r:id="rId131"/>
            </w:object>
          </w:r>
        </w:del>
      </w:moveFrom>
      <w:moveFromRangeEnd w:id="31"/>
      <w:del w:id="34" w:author="侯云钟" w:date="2017-09-05T16:48:00Z">
        <w:r w:rsidR="009F3624" w:rsidDel="00932ED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35" w:author="侯云钟" w:date="2017-09-05T16:46:00Z">
        <w:r w:rsidR="00932ED3" w:rsidRPr="00932ED3">
          <w:rPr>
            <w:rFonts w:ascii="Times New Roman" w:hAnsi="Times New Roman" w:cs="Times New Roman"/>
            <w:position w:val="-10"/>
            <w:sz w:val="24"/>
            <w:szCs w:val="24"/>
            <w:rPrChange w:id="36" w:author="侯云钟" w:date="2017-09-05T16:46:00Z">
              <w:rPr>
                <w:rFonts w:ascii="Times New Roman" w:hAnsi="Times New Roman" w:cs="Times New Roman"/>
                <w:position w:val="-4"/>
                <w:sz w:val="24"/>
                <w:szCs w:val="24"/>
              </w:rPr>
            </w:rPrChange>
          </w:rPr>
          <w:object w:dxaOrig="260" w:dyaOrig="320" w14:anchorId="67E635A2">
            <v:shape id="_x0000_i1147" type="#_x0000_t75" style="width:13.15pt;height:16.3pt" o:ole="">
              <v:imagedata r:id="rId132" o:title=""/>
            </v:shape>
            <o:OLEObject Type="Embed" ProgID="Equation.DSMT4" ShapeID="_x0000_i1147" DrawAspect="Content" ObjectID="_1566142140" r:id="rId133"/>
          </w:object>
        </w:r>
        <w:r w:rsidR="00932ED3">
          <w:rPr>
            <w:rFonts w:ascii="Times New Roman" w:hAnsi="Times New Roman" w:cs="Times New Roman"/>
            <w:sz w:val="24"/>
            <w:szCs w:val="24"/>
          </w:rPr>
          <w:t xml:space="preserve"> free</w:t>
        </w:r>
      </w:ins>
      <w:ins w:id="37" w:author="侯云钟" w:date="2017-09-05T16:47:00Z">
        <w:r w:rsidR="00932ED3">
          <w:rPr>
            <w:rFonts w:ascii="Times New Roman" w:hAnsi="Times New Roman" w:cs="Times New Roman"/>
            <w:sz w:val="24"/>
            <w:szCs w:val="24"/>
          </w:rPr>
          <w:t xml:space="preserve"> @ </w:t>
        </w:r>
      </w:ins>
      <w:ins w:id="38" w:author="侯云钟" w:date="2017-09-05T16:48:00Z">
        <w:r w:rsidR="00932ED3" w:rsidRPr="00932ED3">
          <w:rPr>
            <w:rFonts w:ascii="Times New Roman" w:hAnsi="Times New Roman" w:cs="Times New Roman"/>
            <w:position w:val="-12"/>
            <w:sz w:val="24"/>
            <w:szCs w:val="24"/>
            <w:rPrChange w:id="39" w:author="侯云钟" w:date="2017-09-05T16:48:00Z">
              <w:rPr>
                <w:rFonts w:ascii="Times New Roman" w:hAnsi="Times New Roman" w:cs="Times New Roman"/>
                <w:position w:val="-4"/>
                <w:sz w:val="24"/>
                <w:szCs w:val="24"/>
              </w:rPr>
            </w:rPrChange>
          </w:rPr>
          <w:object w:dxaOrig="220" w:dyaOrig="360" w14:anchorId="45931E5D">
            <v:shape id="_x0000_i1156" type="#_x0000_t75" style="width:11.25pt;height:18.15pt" o:ole="">
              <v:imagedata r:id="rId134" o:title=""/>
            </v:shape>
            <o:OLEObject Type="Embed" ProgID="Equation.DSMT4" ShapeID="_x0000_i1156" DrawAspect="Content" ObjectID="_1566142141" r:id="rId135"/>
          </w:object>
        </w:r>
      </w:ins>
      <w:ins w:id="40" w:author="侯云钟" w:date="2017-09-05T16:46:00Z">
        <w:r w:rsidR="00932ED3">
          <w:rPr>
            <w:rFonts w:ascii="Times New Roman" w:hAnsi="Times New Roman" w:cs="Times New Roman"/>
            <w:sz w:val="24"/>
            <w:szCs w:val="24"/>
          </w:rPr>
          <w:t xml:space="preserve"> and </w:t>
        </w:r>
      </w:ins>
      <w:ins w:id="41" w:author="侯云钟" w:date="2017-09-05T16:47:00Z">
        <w:r w:rsidR="0016789C" w:rsidRPr="00932ED3">
          <w:rPr>
            <w:rFonts w:ascii="Times New Roman" w:hAnsi="Times New Roman" w:cs="Times New Roman"/>
            <w:position w:val="-30"/>
            <w:sz w:val="24"/>
            <w:szCs w:val="24"/>
            <w:rPrChange w:id="42" w:author="侯云钟" w:date="2017-09-05T16:47:00Z"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rPrChange>
          </w:rPr>
          <w:object w:dxaOrig="1780" w:dyaOrig="720" w14:anchorId="25DD5FEA">
            <v:shape id="_x0000_i1254" type="#_x0000_t75" style="width:88.9pt;height:36.3pt" o:ole="">
              <v:imagedata r:id="rId136" o:title=""/>
            </v:shape>
            <o:OLEObject Type="Embed" ProgID="Equation.DSMT4" ShapeID="_x0000_i1254" DrawAspect="Content" ObjectID="_1566142142" r:id="rId137"/>
          </w:object>
        </w:r>
      </w:ins>
      <w:moveToRangeStart w:id="43" w:author="侯云钟" w:date="2017-08-09T16:22:00Z" w:name="move490059082"/>
      <w:moveTo w:id="44" w:author="侯云钟" w:date="2017-08-09T16:22:00Z">
        <w:del w:id="45" w:author="侯云钟" w:date="2017-09-05T16:46:00Z">
          <w:r w:rsidR="00A6393A" w:rsidRPr="00371541" w:rsidDel="00932ED3">
            <w:rPr>
              <w:rFonts w:ascii="Times New Roman" w:hAnsi="Times New Roman" w:cs="Times New Roman"/>
              <w:position w:val="-32"/>
              <w:sz w:val="24"/>
              <w:szCs w:val="24"/>
            </w:rPr>
            <w:object w:dxaOrig="3220" w:dyaOrig="580" w14:anchorId="3323F09D">
              <v:shape id="_x0000_i1253" type="#_x0000_t75" style="width:161.55pt;height:29.45pt" o:ole="">
                <v:imagedata r:id="rId130" o:title=""/>
              </v:shape>
              <o:OLEObject Type="Embed" ProgID="Equation.DSMT4" ShapeID="_x0000_i1253" DrawAspect="Content" ObjectID="_1566142143" r:id="rId138"/>
            </w:object>
          </w:r>
        </w:del>
      </w:moveTo>
      <w:moveToRangeEnd w:id="43"/>
      <w:ins w:id="46" w:author="侯云钟" w:date="2017-08-09T16:22:00Z">
        <w:r w:rsidR="00A6393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9F3624">
        <w:rPr>
          <w:rFonts w:ascii="Times New Roman" w:hAnsi="Times New Roman" w:cs="Times New Roman"/>
          <w:sz w:val="24"/>
          <w:szCs w:val="24"/>
        </w:rPr>
        <w:t>:</w:t>
      </w:r>
    </w:p>
    <w:p w14:paraId="3844F0CD" w14:textId="5CD7DF50" w:rsidR="009F3624" w:rsidRDefault="009F3624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commentRangeStart w:id="47"/>
      <w:r w:rsidR="00932ED3" w:rsidRPr="00932ED3">
        <w:rPr>
          <w:rFonts w:ascii="Times New Roman" w:hAnsi="Times New Roman" w:cs="Times New Roman"/>
          <w:position w:val="-14"/>
          <w:sz w:val="24"/>
          <w:szCs w:val="24"/>
        </w:rPr>
        <w:object w:dxaOrig="1180" w:dyaOrig="380" w14:anchorId="17526C39">
          <v:shape id="_x0000_i1153" type="#_x0000_t75" style="width:58.85pt;height:18.8pt" o:ole="">
            <v:imagedata r:id="rId139" o:title=""/>
          </v:shape>
          <o:OLEObject Type="Embed" ProgID="Equation.DSMT4" ShapeID="_x0000_i1153" DrawAspect="Content" ObjectID="_1566142144" r:id="rId140"/>
        </w:object>
      </w:r>
      <w:commentRangeEnd w:id="47"/>
      <w:r w:rsidR="004727B8">
        <w:rPr>
          <w:rStyle w:val="a3"/>
        </w:rPr>
        <w:commentReference w:id="4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48"/>
      <w:r>
        <w:rPr>
          <w:rFonts w:ascii="Times New Roman" w:hAnsi="Times New Roman" w:cs="Times New Roman"/>
          <w:sz w:val="24"/>
          <w:szCs w:val="24"/>
        </w:rPr>
        <w:t>:</w:t>
      </w:r>
      <w:commentRangeEnd w:id="48"/>
      <w:r w:rsidR="00F57C8D">
        <w:rPr>
          <w:rStyle w:val="a3"/>
        </w:rPr>
        <w:commentReference w:id="48"/>
      </w:r>
    </w:p>
    <w:p w14:paraId="48FCC26E" w14:textId="028DE27F" w:rsidR="009F3624" w:rsidRDefault="009F3624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moveFromRangeStart w:id="49" w:author="侯云钟" w:date="2017-08-09T16:57:00Z" w:name="move490061164"/>
      <w:moveFrom w:id="50" w:author="侯云钟" w:date="2017-08-09T16:57:00Z">
        <w:r w:rsidDel="008C54A5">
          <w:rPr>
            <w:rFonts w:ascii="Times New Roman" w:hAnsi="Times New Roman" w:cs="Times New Roman"/>
            <w:sz w:val="24"/>
            <w:szCs w:val="24"/>
          </w:rPr>
          <w:t xml:space="preserve">set </w:t>
        </w:r>
        <w:commentRangeStart w:id="51"/>
        <w:r w:rsidR="004E6F61" w:rsidRPr="00ED2183" w:rsidDel="008C54A5">
          <w:rPr>
            <w:rFonts w:ascii="Times New Roman" w:hAnsi="Times New Roman" w:cs="Times New Roman"/>
            <w:position w:val="-36"/>
            <w:sz w:val="24"/>
            <w:szCs w:val="24"/>
          </w:rPr>
          <w:object w:dxaOrig="2280" w:dyaOrig="859" w14:anchorId="179F4FF2">
            <v:shape id="_x0000_i1090" type="#_x0000_t75" style="width:113.95pt;height:42.55pt" o:ole="">
              <v:imagedata r:id="rId141" o:title=""/>
            </v:shape>
            <o:OLEObject Type="Embed" ProgID="Equation.DSMT4" ShapeID="_x0000_i1090" DrawAspect="Content" ObjectID="_1566142145" r:id="rId142"/>
          </w:object>
        </w:r>
      </w:moveFrom>
      <w:moveFromRangeEnd w:id="49"/>
      <w:commentRangeEnd w:id="51"/>
      <w:r w:rsidR="004727B8">
        <w:rPr>
          <w:rStyle w:val="a3"/>
        </w:rPr>
        <w:commentReference w:id="51"/>
      </w:r>
    </w:p>
    <w:p w14:paraId="36CCDC81" w14:textId="1E3E0F25" w:rsidR="009F3624" w:rsidRDefault="009F3624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all time slot </w:t>
      </w:r>
      <w:r w:rsidRPr="009F3624">
        <w:rPr>
          <w:rFonts w:ascii="Times New Roman" w:hAnsi="Times New Roman" w:cs="Times New Roman"/>
          <w:position w:val="-12"/>
          <w:sz w:val="24"/>
          <w:szCs w:val="24"/>
        </w:rPr>
        <w:object w:dxaOrig="180" w:dyaOrig="360" w14:anchorId="6DC1D619">
          <v:shape id="_x0000_i1091" type="#_x0000_t75" style="width:9.4pt;height:18.15pt" o:ole="">
            <v:imagedata r:id="rId143" o:title=""/>
          </v:shape>
          <o:OLEObject Type="Embed" ProgID="Equation.DSMT4" ShapeID="_x0000_i1091" DrawAspect="Content" ObjectID="_1566142146" r:id="rId144"/>
        </w:object>
      </w:r>
      <w:r>
        <w:rPr>
          <w:rFonts w:ascii="Times New Roman" w:hAnsi="Times New Roman" w:cs="Times New Roman"/>
          <w:sz w:val="24"/>
          <w:szCs w:val="24"/>
        </w:rPr>
        <w:t xml:space="preserve"> where</w:t>
      </w:r>
      <w:del w:id="52" w:author="侯云钟" w:date="2017-09-05T18:18:00Z">
        <w:r w:rsidDel="000209C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53" w:author="侯云钟" w:date="2017-09-05T16:48:00Z">
        <w:r w:rsidR="00932ED3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932ED3" w:rsidRPr="00932ED3">
          <w:rPr>
            <w:rFonts w:ascii="Times New Roman" w:hAnsi="Times New Roman" w:cs="Times New Roman"/>
            <w:position w:val="-10"/>
            <w:sz w:val="24"/>
            <w:szCs w:val="24"/>
            <w:rPrChange w:id="54" w:author="侯云钟" w:date="2017-09-05T16:48:00Z">
              <w:rPr>
                <w:rFonts w:ascii="Times New Roman" w:hAnsi="Times New Roman" w:cs="Times New Roman"/>
                <w:position w:val="-4"/>
                <w:sz w:val="24"/>
                <w:szCs w:val="24"/>
              </w:rPr>
            </w:rPrChange>
          </w:rPr>
          <w:object w:dxaOrig="260" w:dyaOrig="320" w14:anchorId="13D842C3">
            <v:shape id="_x0000_i1232" type="#_x0000_t75" style="width:13.15pt;height:16.3pt" o:ole="">
              <v:imagedata r:id="rId145" o:title=""/>
            </v:shape>
            <o:OLEObject Type="Embed" ProgID="Equation.DSMT4" ShapeID="_x0000_i1232" DrawAspect="Content" ObjectID="_1566142147" r:id="rId146"/>
          </w:object>
        </w:r>
        <w:r w:rsidR="00932ED3">
          <w:rPr>
            <w:rFonts w:ascii="Times New Roman" w:hAnsi="Times New Roman" w:cs="Times New Roman"/>
            <w:sz w:val="24"/>
            <w:szCs w:val="24"/>
          </w:rPr>
          <w:t xml:space="preserve"> free @ </w:t>
        </w:r>
        <w:r w:rsidR="00932ED3" w:rsidRPr="00932ED3">
          <w:rPr>
            <w:rFonts w:ascii="Times New Roman" w:hAnsi="Times New Roman" w:cs="Times New Roman"/>
            <w:position w:val="-12"/>
            <w:sz w:val="24"/>
            <w:szCs w:val="24"/>
            <w:rPrChange w:id="55" w:author="侯云钟" w:date="2017-09-05T16:49:00Z">
              <w:rPr>
                <w:rFonts w:ascii="Times New Roman" w:hAnsi="Times New Roman" w:cs="Times New Roman"/>
                <w:position w:val="-4"/>
                <w:sz w:val="24"/>
                <w:szCs w:val="24"/>
              </w:rPr>
            </w:rPrChange>
          </w:rPr>
          <w:object w:dxaOrig="180" w:dyaOrig="360" w14:anchorId="7A9A8BDC">
            <v:shape id="_x0000_i1234" type="#_x0000_t75" style="width:8.75pt;height:18.15pt" o:ole="">
              <v:imagedata r:id="rId147" o:title=""/>
            </v:shape>
            <o:OLEObject Type="Embed" ProgID="Equation.DSMT4" ShapeID="_x0000_i1234" DrawAspect="Content" ObjectID="_1566142148" r:id="rId148"/>
          </w:object>
        </w:r>
      </w:ins>
      <w:del w:id="56" w:author="侯云钟" w:date="2017-09-05T16:48:00Z">
        <w:r w:rsidRPr="00371541" w:rsidDel="00932ED3">
          <w:rPr>
            <w:rFonts w:ascii="Times New Roman" w:hAnsi="Times New Roman" w:cs="Times New Roman"/>
            <w:position w:val="-32"/>
            <w:sz w:val="24"/>
            <w:szCs w:val="24"/>
          </w:rPr>
          <w:object w:dxaOrig="3240" w:dyaOrig="580" w14:anchorId="131D4493">
            <v:shape id="_x0000_i1226" type="#_x0000_t75" style="width:162.15pt;height:29.45pt" o:ole="">
              <v:imagedata r:id="rId149" o:title=""/>
            </v:shape>
            <o:OLEObject Type="Embed" ProgID="Equation.DSMT4" ShapeID="_x0000_i1226" DrawAspect="Content" ObjectID="_1566142149" r:id="rId150"/>
          </w:object>
        </w:r>
        <w:r w:rsidRPr="009F3624" w:rsidDel="00932ED3">
          <w:rPr>
            <w:rFonts w:ascii="Times New Roman" w:hAnsi="Times New Roman" w:cs="Times New Roman"/>
            <w:position w:val="-4"/>
            <w:sz w:val="24"/>
            <w:szCs w:val="24"/>
          </w:rPr>
          <w:object w:dxaOrig="180" w:dyaOrig="279" w14:anchorId="3641795D">
            <v:shape id="_x0000_i1227" type="#_x0000_t75" style="width:9.4pt;height:14.4pt" o:ole="">
              <v:imagedata r:id="rId151" o:title=""/>
            </v:shape>
            <o:OLEObject Type="Embed" ProgID="Equation.DSMT4" ShapeID="_x0000_i1227" DrawAspect="Content" ObjectID="_1566142150" r:id="rId152"/>
          </w:object>
        </w:r>
        <w:r w:rsidDel="00932ED3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  <w:r w:rsidRPr="009F3624" w:rsidDel="00932ED3">
          <w:rPr>
            <w:rFonts w:ascii="Times New Roman" w:hAnsi="Times New Roman" w:cs="Times New Roman"/>
            <w:position w:val="-30"/>
            <w:sz w:val="24"/>
            <w:szCs w:val="24"/>
          </w:rPr>
          <w:object w:dxaOrig="1520" w:dyaOrig="560" w14:anchorId="1DC488F8">
            <v:shape id="_x0000_i1228" type="#_x0000_t75" style="width:76.4pt;height:28.8pt" o:ole="">
              <v:imagedata r:id="rId153" o:title=""/>
            </v:shape>
            <o:OLEObject Type="Embed" ProgID="Equation.DSMT4" ShapeID="_x0000_i1228" DrawAspect="Content" ObjectID="_1566142151" r:id="rId154"/>
          </w:object>
        </w:r>
      </w:del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5FD">
        <w:rPr>
          <w:rFonts w:ascii="Times New Roman" w:hAnsi="Times New Roman" w:cs="Times New Roman"/>
          <w:sz w:val="24"/>
          <w:szCs w:val="24"/>
        </w:rPr>
        <w:t xml:space="preserve">and </w:t>
      </w:r>
      <w:r w:rsidR="005D75FD" w:rsidRPr="005D75FD">
        <w:rPr>
          <w:rFonts w:ascii="Times New Roman" w:hAnsi="Times New Roman" w:cs="Times New Roman"/>
          <w:position w:val="-12"/>
          <w:sz w:val="24"/>
          <w:szCs w:val="24"/>
        </w:rPr>
        <w:object w:dxaOrig="600" w:dyaOrig="360" w14:anchorId="5C061500">
          <v:shape id="_x0000_i1095" type="#_x0000_t75" style="width:30.05pt;height:18.15pt" o:ole="">
            <v:imagedata r:id="rId155" o:title=""/>
          </v:shape>
          <o:OLEObject Type="Embed" ProgID="Equation.DSMT4" ShapeID="_x0000_i1095" DrawAspect="Content" ObjectID="_1566142152" r:id="rId156"/>
        </w:object>
      </w:r>
      <w:r w:rsidR="005D75FD">
        <w:rPr>
          <w:rFonts w:ascii="Times New Roman" w:hAnsi="Times New Roman" w:cs="Times New Roman"/>
          <w:sz w:val="24"/>
          <w:szCs w:val="24"/>
        </w:rPr>
        <w:t xml:space="preserve"> </w:t>
      </w:r>
      <w:ins w:id="57" w:author="侯云钟" w:date="2017-09-05T16:49:00Z">
        <w:r w:rsidR="00932ED3">
          <w:rPr>
            <w:rFonts w:ascii="Times New Roman" w:hAnsi="Times New Roman" w:cs="Times New Roman"/>
            <w:sz w:val="24"/>
            <w:szCs w:val="24"/>
          </w:rPr>
          <w:t xml:space="preserve">and </w:t>
        </w:r>
        <w:bookmarkStart w:id="58" w:name="_GoBack"/>
        <w:r w:rsidR="0016789C" w:rsidRPr="00932ED3">
          <w:rPr>
            <w:rFonts w:ascii="Times New Roman" w:hAnsi="Times New Roman" w:cs="Times New Roman"/>
            <w:position w:val="-30"/>
            <w:sz w:val="24"/>
            <w:szCs w:val="24"/>
            <w:rPrChange w:id="59" w:author="侯云钟" w:date="2017-09-05T16:49:00Z"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rPrChange>
          </w:rPr>
          <w:object w:dxaOrig="1760" w:dyaOrig="720" w14:anchorId="702E5E75">
            <v:shape id="_x0000_i1257" type="#_x0000_t75" style="width:88.3pt;height:36.3pt" o:ole="">
              <v:imagedata r:id="rId157" o:title=""/>
            </v:shape>
            <o:OLEObject Type="Embed" ProgID="Equation.DSMT4" ShapeID="_x0000_i1257" DrawAspect="Content" ObjectID="_1566142153" r:id="rId158"/>
          </w:object>
        </w:r>
      </w:ins>
      <w:bookmarkEnd w:id="58"/>
      <w:r>
        <w:rPr>
          <w:rFonts w:ascii="Times New Roman" w:hAnsi="Times New Roman" w:cs="Times New Roman"/>
          <w:sz w:val="24"/>
          <w:szCs w:val="24"/>
        </w:rPr>
        <w:t>:</w:t>
      </w:r>
    </w:p>
    <w:p w14:paraId="70A93FB0" w14:textId="5E3829DF" w:rsidR="009F3624" w:rsidRDefault="009F3624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D75FD">
        <w:rPr>
          <w:rFonts w:ascii="Times New Roman" w:hAnsi="Times New Roman" w:cs="Times New Roman"/>
          <w:sz w:val="24"/>
          <w:szCs w:val="24"/>
        </w:rPr>
        <w:t xml:space="preserve">if </w:t>
      </w:r>
      <w:r w:rsidR="006A57F5" w:rsidRPr="00AB21CD">
        <w:rPr>
          <w:rFonts w:ascii="Times New Roman" w:hAnsi="Times New Roman" w:cs="Times New Roman"/>
          <w:position w:val="-36"/>
          <w:sz w:val="24"/>
          <w:szCs w:val="24"/>
        </w:rPr>
        <w:object w:dxaOrig="3420" w:dyaOrig="840" w14:anchorId="084D167D">
          <v:shape id="_x0000_i1096" type="#_x0000_t75" style="width:171.55pt;height:41.95pt" o:ole="">
            <v:imagedata r:id="rId159" o:title=""/>
          </v:shape>
          <o:OLEObject Type="Embed" ProgID="Equation.DSMT4" ShapeID="_x0000_i1096" DrawAspect="Content" ObjectID="_1566142154" r:id="rId160"/>
        </w:object>
      </w:r>
      <w:ins w:id="60" w:author="侯云钟" w:date="2017-08-09T18:40:00Z">
        <w:r w:rsidR="003F0CAF">
          <w:rPr>
            <w:rFonts w:ascii="Times New Roman" w:hAnsi="Times New Roman" w:cs="Times New Roman"/>
            <w:sz w:val="24"/>
            <w:szCs w:val="24"/>
          </w:rPr>
          <w:t xml:space="preserve"> and </w:t>
        </w:r>
      </w:ins>
      <w:ins w:id="61" w:author="侯云钟" w:date="2017-08-09T18:40:00Z">
        <w:r w:rsidR="0016789C" w:rsidRPr="0016789C">
          <w:rPr>
            <w:rFonts w:ascii="Times New Roman" w:hAnsi="Times New Roman" w:cs="Times New Roman"/>
            <w:position w:val="-14"/>
            <w:sz w:val="24"/>
            <w:szCs w:val="24"/>
            <w:rPrChange w:id="62" w:author="侯云钟" w:date="2017-09-05T16:49:00Z">
              <w:rPr>
                <w:rFonts w:ascii="Times New Roman" w:hAnsi="Times New Roman" w:cs="Times New Roman"/>
                <w:position w:val="-38"/>
                <w:sz w:val="24"/>
                <w:szCs w:val="24"/>
              </w:rPr>
            </w:rPrChange>
          </w:rPr>
          <w:object w:dxaOrig="1140" w:dyaOrig="380" w14:anchorId="354CA84A">
            <v:shape id="_x0000_i1248" type="#_x0000_t75" style="width:56.95pt;height:18.8pt" o:ole="">
              <v:imagedata r:id="rId161" o:title=""/>
            </v:shape>
            <o:OLEObject Type="Embed" ProgID="Equation.DSMT4" ShapeID="_x0000_i1248" DrawAspect="Content" ObjectID="_1566142155" r:id="rId162"/>
          </w:object>
        </w:r>
      </w:ins>
      <w:r w:rsidR="005D75FD">
        <w:rPr>
          <w:rFonts w:ascii="Times New Roman" w:hAnsi="Times New Roman" w:cs="Times New Roman"/>
          <w:sz w:val="24"/>
          <w:szCs w:val="24"/>
        </w:rPr>
        <w:t xml:space="preserve"> </w:t>
      </w:r>
      <w:r w:rsidR="00ED2183">
        <w:rPr>
          <w:rFonts w:ascii="Times New Roman" w:hAnsi="Times New Roman" w:cs="Times New Roman"/>
          <w:sz w:val="24"/>
          <w:szCs w:val="24"/>
        </w:rPr>
        <w:t>:</w:t>
      </w:r>
    </w:p>
    <w:p w14:paraId="2D292231" w14:textId="49AA4060" w:rsidR="00ED2183" w:rsidRDefault="00ED2183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moveFromRangeStart w:id="63" w:author="侯云钟" w:date="2017-08-09T16:57:00Z" w:name="move490061183"/>
      <w:moveFrom w:id="64" w:author="侯云钟" w:date="2017-08-09T16:57:00Z">
        <w:r w:rsidR="004E6F61" w:rsidRPr="00ED2183" w:rsidDel="008C54A5">
          <w:rPr>
            <w:rFonts w:ascii="Times New Roman" w:hAnsi="Times New Roman" w:cs="Times New Roman"/>
            <w:position w:val="-36"/>
            <w:sz w:val="24"/>
            <w:szCs w:val="24"/>
          </w:rPr>
          <w:object w:dxaOrig="2200" w:dyaOrig="859" w14:anchorId="3FF27440">
            <v:shape id="_x0000_i1098" type="#_x0000_t75" style="width:110.8pt;height:42.55pt" o:ole="">
              <v:imagedata r:id="rId163" o:title=""/>
            </v:shape>
            <o:OLEObject Type="Embed" ProgID="Equation.DSMT4" ShapeID="_x0000_i1098" DrawAspect="Content" ObjectID="_1566142156" r:id="rId164"/>
          </w:object>
        </w:r>
        <w:r w:rsidDel="008C54A5">
          <w:rPr>
            <w:rFonts w:ascii="Times New Roman" w:hAnsi="Times New Roman" w:cs="Times New Roman"/>
            <w:sz w:val="24"/>
            <w:szCs w:val="24"/>
          </w:rPr>
          <w:t xml:space="preserve"> ,</w:t>
        </w:r>
      </w:moveFrom>
      <w:moveFromRangeEnd w:id="63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621E" w:rsidRPr="00ED2183">
        <w:rPr>
          <w:rFonts w:ascii="Times New Roman" w:hAnsi="Times New Roman" w:cs="Times New Roman"/>
          <w:position w:val="-18"/>
          <w:sz w:val="24"/>
          <w:szCs w:val="24"/>
        </w:rPr>
        <w:object w:dxaOrig="3040" w:dyaOrig="480" w14:anchorId="68C3286F">
          <v:shape id="_x0000_i1099" type="#_x0000_t75" style="width:152.15pt;height:23.8pt" o:ole="">
            <v:imagedata r:id="rId165" o:title=""/>
          </v:shape>
          <o:OLEObject Type="Embed" ProgID="Equation.DSMT4" ShapeID="_x0000_i1099" DrawAspect="Content" ObjectID="_1566142157" r:id="rId16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F7CD98" w14:textId="77777777" w:rsidR="005D7B7A" w:rsidRDefault="005D7B7A" w:rsidP="00371541">
      <w:pPr>
        <w:rPr>
          <w:rFonts w:ascii="Times New Roman" w:hAnsi="Times New Roman" w:cs="Times New Roman"/>
          <w:sz w:val="24"/>
          <w:szCs w:val="24"/>
        </w:rPr>
      </w:pPr>
    </w:p>
    <w:p w14:paraId="615CC17A" w14:textId="295A9D4E" w:rsidR="00ED2183" w:rsidRDefault="00ED2183" w:rsidP="00371541">
      <w:pPr>
        <w:rPr>
          <w:ins w:id="65" w:author="侯云钟" w:date="2017-08-09T22:13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r w:rsidRPr="00ED2183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34191C64">
          <v:shape id="_x0000_i1100" type="#_x0000_t75" style="width:30.05pt;height:15.65pt" o:ole="">
            <v:imagedata r:id="rId167" o:title=""/>
          </v:shape>
          <o:OLEObject Type="Embed" ProgID="Equation.DSMT4" ShapeID="_x0000_i1100" DrawAspect="Content" ObjectID="_1566142158" r:id="rId168"/>
        </w:objec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4517030" w14:textId="422BE7A3" w:rsidR="003661B0" w:rsidRDefault="003661B0" w:rsidP="00371541">
      <w:pPr>
        <w:rPr>
          <w:ins w:id="66" w:author="侯云钟" w:date="2017-08-09T22:13:00Z"/>
          <w:rFonts w:ascii="Times New Roman" w:hAnsi="Times New Roman" w:cs="Times New Roman"/>
          <w:sz w:val="24"/>
          <w:szCs w:val="24"/>
        </w:rPr>
      </w:pPr>
      <w:ins w:id="67" w:author="侯云钟" w:date="2017-08-09T22:13:00Z"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  <w:t xml:space="preserve">if </w:t>
        </w:r>
      </w:ins>
      <w:ins w:id="68" w:author="侯云钟" w:date="2017-08-09T22:14:00Z">
        <w:r w:rsidRPr="00050F83">
          <w:rPr>
            <w:rFonts w:ascii="Times New Roman" w:hAnsi="Times New Roman" w:cs="Times New Roman"/>
            <w:position w:val="-32"/>
            <w:sz w:val="24"/>
            <w:szCs w:val="24"/>
          </w:rPr>
          <w:object w:dxaOrig="1560" w:dyaOrig="740" w14:anchorId="5C46E58F">
            <v:shape id="_x0000_i1101" type="#_x0000_t75" style="width:78.25pt;height:36.95pt" o:ole="">
              <v:imagedata r:id="rId169" o:title=""/>
            </v:shape>
            <o:OLEObject Type="Embed" ProgID="Equation.DSMT4" ShapeID="_x0000_i1101" DrawAspect="Content" ObjectID="_1566142159" r:id="rId170"/>
          </w:object>
        </w:r>
      </w:ins>
      <w:ins w:id="69" w:author="侯云钟" w:date="2017-08-09T22:14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0" w:author="侯云钟" w:date="2017-08-09T22:15:00Z">
        <w:r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ins w:id="71" w:author="侯云钟" w:date="2017-08-09T22:15:00Z">
        <w:r w:rsidRPr="00050F83">
          <w:rPr>
            <w:rFonts w:ascii="Times New Roman" w:hAnsi="Times New Roman" w:cs="Times New Roman"/>
            <w:position w:val="-32"/>
            <w:sz w:val="24"/>
            <w:szCs w:val="24"/>
          </w:rPr>
          <w:object w:dxaOrig="1660" w:dyaOrig="740" w14:anchorId="76B4FF51">
            <v:shape id="_x0000_i1102" type="#_x0000_t75" style="width:83.25pt;height:36.95pt" o:ole="">
              <v:imagedata r:id="rId171" o:title=""/>
            </v:shape>
            <o:OLEObject Type="Embed" ProgID="Equation.DSMT4" ShapeID="_x0000_i1102" DrawAspect="Content" ObjectID="_1566142160" r:id="rId172"/>
          </w:object>
        </w:r>
      </w:ins>
      <w:ins w:id="72" w:author="侯云钟" w:date="2017-08-09T22:16:00Z">
        <w:r w:rsidRPr="006A57F5"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 xml:space="preserve">where </w:t>
        </w:r>
      </w:ins>
      <w:ins w:id="73" w:author="侯云钟" w:date="2017-08-09T22:16:00Z">
        <w:r w:rsidRPr="00451B78">
          <w:rPr>
            <w:rFonts w:ascii="Times New Roman" w:hAnsi="Times New Roman" w:cs="Times New Roman"/>
            <w:position w:val="-14"/>
            <w:sz w:val="24"/>
            <w:szCs w:val="24"/>
          </w:rPr>
          <w:object w:dxaOrig="1200" w:dyaOrig="400" w14:anchorId="0D558BCB">
            <v:shape id="_x0000_i1103" type="#_x0000_t75" style="width:60.75pt;height:20.65pt" o:ole="">
              <v:imagedata r:id="rId173" o:title=""/>
            </v:shape>
            <o:OLEObject Type="Embed" ProgID="Equation.DSMT4" ShapeID="_x0000_i1103" DrawAspect="Content" ObjectID="_1566142161" r:id="rId174"/>
          </w:object>
        </w:r>
      </w:ins>
      <w:ins w:id="74" w:author="侯云钟" w:date="2017-08-09T22:16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ins w:id="75" w:author="侯云钟" w:date="2017-08-09T22:16:00Z">
        <w:r w:rsidRPr="005D7B7A">
          <w:rPr>
            <w:rFonts w:ascii="Times New Roman" w:hAnsi="Times New Roman" w:cs="Times New Roman"/>
            <w:position w:val="-14"/>
            <w:sz w:val="24"/>
            <w:szCs w:val="24"/>
          </w:rPr>
          <w:object w:dxaOrig="2340" w:dyaOrig="400" w14:anchorId="25E0AF75">
            <v:shape id="_x0000_i1104" type="#_x0000_t75" style="width:117.1pt;height:20.65pt" o:ole="">
              <v:imagedata r:id="rId175" o:title=""/>
            </v:shape>
            <o:OLEObject Type="Embed" ProgID="Equation.DSMT4" ShapeID="_x0000_i1104" DrawAspect="Content" ObjectID="_1566142162" r:id="rId176"/>
          </w:object>
        </w:r>
      </w:ins>
      <w:ins w:id="76" w:author="侯云钟" w:date="2017-08-09T22:16:00Z">
        <w:r>
          <w:rPr>
            <w:rFonts w:ascii="Times New Roman" w:hAnsi="Times New Roman" w:cs="Times New Roman"/>
            <w:sz w:val="24"/>
            <w:szCs w:val="24"/>
          </w:rPr>
          <w:t>,</w:t>
        </w:r>
        <w:r w:rsidRPr="008C54A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7" w:author="侯云钟" w:date="2017-08-09T22:16:00Z">
        <w:r w:rsidRPr="00525CAC">
          <w:rPr>
            <w:rFonts w:ascii="Times New Roman" w:hAnsi="Times New Roman" w:cs="Times New Roman"/>
            <w:position w:val="-14"/>
            <w:sz w:val="24"/>
            <w:szCs w:val="24"/>
          </w:rPr>
          <w:object w:dxaOrig="1219" w:dyaOrig="380" w14:anchorId="37B7E4A2">
            <v:shape id="_x0000_i1105" type="#_x0000_t75" style="width:60.75pt;height:18.8pt" o:ole="">
              <v:imagedata r:id="rId177" o:title=""/>
            </v:shape>
            <o:OLEObject Type="Embed" ProgID="Equation.DSMT4" ShapeID="_x0000_i1105" DrawAspect="Content" ObjectID="_1566142163" r:id="rId178"/>
          </w:object>
        </w:r>
      </w:ins>
      <w:ins w:id="78" w:author="侯云钟" w:date="2017-08-09T22:16:00Z">
        <w:r>
          <w:rPr>
            <w:rFonts w:ascii="Times New Roman" w:hAnsi="Times New Roman" w:cs="Times New Roman"/>
            <w:sz w:val="24"/>
            <w:szCs w:val="24"/>
          </w:rPr>
          <w:t xml:space="preserve"> ,</w:t>
        </w:r>
      </w:ins>
      <w:ins w:id="79" w:author="侯云钟" w:date="2017-08-09T22:16:00Z">
        <w:r w:rsidR="009436CB" w:rsidRPr="00ED2183">
          <w:rPr>
            <w:rFonts w:ascii="Times New Roman" w:hAnsi="Times New Roman" w:cs="Times New Roman"/>
            <w:position w:val="-36"/>
            <w:sz w:val="24"/>
            <w:szCs w:val="24"/>
          </w:rPr>
          <w:object w:dxaOrig="2360" w:dyaOrig="999" w14:anchorId="24CAFF7B">
            <v:shape id="_x0000_i1106" type="#_x0000_t75" style="width:118.95pt;height:50.1pt" o:ole="">
              <v:imagedata r:id="rId179" o:title=""/>
            </v:shape>
            <o:OLEObject Type="Embed" ProgID="Equation.DSMT4" ShapeID="_x0000_i1106" DrawAspect="Content" ObjectID="_1566142164" r:id="rId180"/>
          </w:object>
        </w:r>
      </w:ins>
      <w:ins w:id="80" w:author="侯云钟" w:date="2017-08-09T22:16:00Z">
        <w:r>
          <w:rPr>
            <w:rFonts w:ascii="Times New Roman" w:hAnsi="Times New Roman" w:cs="Times New Roman"/>
            <w:sz w:val="24"/>
            <w:szCs w:val="24"/>
          </w:rPr>
          <w:t xml:space="preserve"> , </w:t>
        </w:r>
      </w:ins>
      <w:ins w:id="81" w:author="侯云钟" w:date="2017-08-09T22:16:00Z">
        <w:r w:rsidRPr="00ED2183">
          <w:rPr>
            <w:rFonts w:ascii="Times New Roman" w:hAnsi="Times New Roman" w:cs="Times New Roman"/>
            <w:position w:val="-36"/>
            <w:sz w:val="24"/>
            <w:szCs w:val="24"/>
          </w:rPr>
          <w:object w:dxaOrig="1880" w:dyaOrig="859" w14:anchorId="1AB7E95A">
            <v:shape id="_x0000_i1107" type="#_x0000_t75" style="width:93.9pt;height:42.55pt" o:ole="">
              <v:imagedata r:id="rId181" o:title=""/>
            </v:shape>
            <o:OLEObject Type="Embed" ProgID="Equation.DSMT4" ShapeID="_x0000_i1107" DrawAspect="Content" ObjectID="_1566142165" r:id="rId182"/>
          </w:object>
        </w:r>
      </w:ins>
      <w:ins w:id="82" w:author="侯云钟" w:date="2017-08-09T22:15:00Z">
        <w:r>
          <w:rPr>
            <w:rFonts w:ascii="Times New Roman" w:hAnsi="Times New Roman" w:cs="Times New Roman"/>
            <w:sz w:val="24"/>
            <w:szCs w:val="24"/>
          </w:rPr>
          <w:t>:</w:t>
        </w:r>
      </w:ins>
    </w:p>
    <w:p w14:paraId="7AD7AD43" w14:textId="15CB6D19" w:rsidR="003661B0" w:rsidRDefault="003661B0" w:rsidP="00371541">
      <w:pPr>
        <w:rPr>
          <w:ins w:id="83" w:author="侯云钟" w:date="2017-08-09T22:15:00Z"/>
          <w:rFonts w:ascii="Times New Roman" w:hAnsi="Times New Roman" w:cs="Times New Roman"/>
          <w:sz w:val="24"/>
          <w:szCs w:val="24"/>
        </w:rPr>
      </w:pPr>
      <w:ins w:id="84" w:author="侯云钟" w:date="2017-08-09T22:13:00Z"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</w:ins>
      <w:ins w:id="85" w:author="侯云钟" w:date="2017-08-09T22:13:00Z">
        <w:r w:rsidRPr="00050F83">
          <w:rPr>
            <w:rFonts w:ascii="Times New Roman" w:hAnsi="Times New Roman" w:cs="Times New Roman"/>
            <w:position w:val="-16"/>
            <w:sz w:val="24"/>
            <w:szCs w:val="24"/>
          </w:rPr>
          <w:object w:dxaOrig="2640" w:dyaOrig="440" w14:anchorId="66FBDA19">
            <v:shape id="_x0000_i1108" type="#_x0000_t75" style="width:132.1pt;height:21.9pt" o:ole="">
              <v:imagedata r:id="rId183" o:title=""/>
            </v:shape>
            <o:OLEObject Type="Embed" ProgID="Equation.DSMT4" ShapeID="_x0000_i1108" DrawAspect="Content" ObjectID="_1566142166" r:id="rId184"/>
          </w:object>
        </w:r>
      </w:ins>
      <w:ins w:id="86" w:author="侯云钟" w:date="2017-08-09T22:1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18248F7D" w14:textId="06BE02CD" w:rsidR="003661B0" w:rsidRDefault="003661B0" w:rsidP="00371541">
      <w:pPr>
        <w:rPr>
          <w:ins w:id="87" w:author="侯云钟" w:date="2017-08-09T22:15:00Z"/>
          <w:rFonts w:ascii="Times New Roman" w:hAnsi="Times New Roman" w:cs="Times New Roman"/>
          <w:sz w:val="24"/>
          <w:szCs w:val="24"/>
        </w:rPr>
      </w:pPr>
      <w:ins w:id="88" w:author="侯云钟" w:date="2017-08-09T22:15:00Z"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  <w:t>else:</w:t>
        </w:r>
      </w:ins>
    </w:p>
    <w:p w14:paraId="427E2161" w14:textId="37F16076" w:rsidR="003661B0" w:rsidRDefault="003661B0" w:rsidP="00371541">
      <w:pPr>
        <w:rPr>
          <w:rFonts w:ascii="Times New Roman" w:hAnsi="Times New Roman" w:cs="Times New Roman"/>
          <w:sz w:val="24"/>
          <w:szCs w:val="24"/>
        </w:rPr>
      </w:pPr>
      <w:ins w:id="89" w:author="侯云钟" w:date="2017-08-09T22:15:00Z"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</w:ins>
      <w:ins w:id="90" w:author="侯云钟" w:date="2017-08-09T22:16:00Z">
        <w:r w:rsidRPr="00050F83">
          <w:rPr>
            <w:rFonts w:ascii="Times New Roman" w:hAnsi="Times New Roman" w:cs="Times New Roman"/>
            <w:position w:val="-4"/>
            <w:sz w:val="24"/>
            <w:szCs w:val="24"/>
          </w:rPr>
          <w:object w:dxaOrig="920" w:dyaOrig="260" w14:anchorId="539C9252">
            <v:shape id="_x0000_i1109" type="#_x0000_t75" style="width:45.7pt;height:13.15pt" o:ole="">
              <v:imagedata r:id="rId185" o:title=""/>
            </v:shape>
            <o:OLEObject Type="Embed" ProgID="Equation.DSMT4" ShapeID="_x0000_i1109" DrawAspect="Content" ObjectID="_1566142167" r:id="rId186"/>
          </w:object>
        </w:r>
      </w:ins>
      <w:ins w:id="91" w:author="侯云钟" w:date="2017-08-09T22:16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0C3E5CD3" w14:textId="614E2104" w:rsidR="006A57F5" w:rsidRDefault="00451B78" w:rsidP="00371541">
      <w:pPr>
        <w:rPr>
          <w:ins w:id="92" w:author="侯云钟" w:date="2017-08-09T17:03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del w:id="93" w:author="侯云钟" w:date="2017-08-09T16:57:00Z">
        <w:r w:rsidDel="008C54A5">
          <w:rPr>
            <w:rFonts w:ascii="Times New Roman" w:hAnsi="Times New Roman" w:cs="Times New Roman"/>
            <w:sz w:val="24"/>
            <w:szCs w:val="24"/>
          </w:rPr>
          <w:delText xml:space="preserve">if </w:delText>
        </w:r>
      </w:del>
      <w:del w:id="94" w:author="侯云钟" w:date="2017-08-09T16:58:00Z">
        <w:r w:rsidR="00ED2183" w:rsidDel="008C54A5">
          <w:rPr>
            <w:rFonts w:ascii="Times New Roman" w:hAnsi="Times New Roman" w:cs="Times New Roman"/>
            <w:sz w:val="24"/>
            <w:szCs w:val="24"/>
          </w:rPr>
          <w:delText>find</w:delText>
        </w:r>
      </w:del>
      <w:ins w:id="95" w:author="侯云钟" w:date="2017-08-09T16:58:00Z">
        <w:r w:rsidR="008C54A5">
          <w:rPr>
            <w:rFonts w:ascii="Times New Roman" w:hAnsi="Times New Roman" w:cs="Times New Roman"/>
            <w:sz w:val="24"/>
            <w:szCs w:val="24"/>
          </w:rPr>
          <w:t xml:space="preserve">if </w:t>
        </w:r>
      </w:ins>
      <w:del w:id="96" w:author="侯云钟" w:date="2017-08-09T22:05:00Z">
        <w:r w:rsidR="00ED2183" w:rsidDel="00E905BA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97" w:author="侯云钟" w:date="2017-08-09T17:03:00Z">
        <w:r w:rsidR="003661B0" w:rsidRPr="00050F83">
          <w:rPr>
            <w:rFonts w:ascii="Times New Roman" w:hAnsi="Times New Roman" w:cs="Times New Roman"/>
            <w:position w:val="-14"/>
            <w:sz w:val="24"/>
            <w:szCs w:val="24"/>
          </w:rPr>
          <w:object w:dxaOrig="1380" w:dyaOrig="400" w14:anchorId="376CFB85">
            <v:shape id="_x0000_i1110" type="#_x0000_t75" style="width:68.85pt;height:20.05pt" o:ole="">
              <v:imagedata r:id="rId187" o:title=""/>
            </v:shape>
            <o:OLEObject Type="Embed" ProgID="Equation.DSMT4" ShapeID="_x0000_i1110" DrawAspect="Content" ObjectID="_1566142168" r:id="rId188"/>
          </w:object>
        </w:r>
      </w:ins>
      <w:ins w:id="98" w:author="侯云钟" w:date="2017-08-09T17:03:00Z">
        <w:r w:rsidR="006A57F5">
          <w:rPr>
            <w:rFonts w:ascii="Times New Roman" w:hAnsi="Times New Roman" w:cs="Times New Roman"/>
            <w:sz w:val="24"/>
            <w:szCs w:val="24"/>
          </w:rPr>
          <w:t>:</w:t>
        </w:r>
      </w:ins>
    </w:p>
    <w:p w14:paraId="0937DF6E" w14:textId="58B08DE4" w:rsidR="00ED2183" w:rsidRDefault="003661B0" w:rsidP="003661B0">
      <w:pPr>
        <w:ind w:left="840" w:firstLine="420"/>
        <w:rPr>
          <w:ins w:id="99" w:author="侯云钟" w:date="2017-08-09T16:40:00Z"/>
          <w:rFonts w:ascii="Times New Roman" w:hAnsi="Times New Roman" w:cs="Times New Roman"/>
          <w:sz w:val="24"/>
          <w:szCs w:val="24"/>
        </w:rPr>
      </w:pPr>
      <w:r w:rsidRPr="003661B0">
        <w:rPr>
          <w:rFonts w:ascii="Times New Roman" w:hAnsi="Times New Roman" w:cs="Times New Roman"/>
          <w:position w:val="-14"/>
          <w:sz w:val="24"/>
          <w:szCs w:val="24"/>
        </w:rPr>
        <w:object w:dxaOrig="4280" w:dyaOrig="400" w14:anchorId="1A17AC8A">
          <v:shape id="_x0000_i1111" type="#_x0000_t75" style="width:214.75pt;height:20.05pt" o:ole="">
            <v:imagedata r:id="rId189" o:title=""/>
          </v:shape>
          <o:OLEObject Type="Embed" ProgID="Equation.DSMT4" ShapeID="_x0000_i1111" DrawAspect="Content" ObjectID="_1566142169" r:id="rId190"/>
        </w:object>
      </w:r>
      <w:r w:rsidR="00ED2183">
        <w:rPr>
          <w:rFonts w:ascii="Times New Roman" w:hAnsi="Times New Roman" w:cs="Times New Roman"/>
          <w:sz w:val="24"/>
          <w:szCs w:val="24"/>
        </w:rPr>
        <w:t xml:space="preserve"> </w:t>
      </w:r>
      <w:del w:id="100" w:author="侯云钟" w:date="2017-08-09T17:03:00Z">
        <w:r w:rsidR="00451B78" w:rsidDel="006A57F5">
          <w:rPr>
            <w:rFonts w:ascii="Times New Roman" w:hAnsi="Times New Roman" w:cs="Times New Roman"/>
            <w:sz w:val="24"/>
            <w:szCs w:val="24"/>
          </w:rPr>
          <w:delText xml:space="preserve">where </w:delText>
        </w:r>
        <w:r w:rsidR="00F57C8D" w:rsidRPr="00451B78" w:rsidDel="006A57F5">
          <w:rPr>
            <w:rFonts w:ascii="Times New Roman" w:hAnsi="Times New Roman" w:cs="Times New Roman"/>
            <w:position w:val="-14"/>
            <w:sz w:val="24"/>
            <w:szCs w:val="24"/>
          </w:rPr>
          <w:object w:dxaOrig="1200" w:dyaOrig="400" w14:anchorId="7147BCD0">
            <v:shape id="_x0000_i1112" type="#_x0000_t75" style="width:60.75pt;height:20.65pt" o:ole="">
              <v:imagedata r:id="rId173" o:title=""/>
            </v:shape>
            <o:OLEObject Type="Embed" ProgID="Equation.DSMT4" ShapeID="_x0000_i1112" DrawAspect="Content" ObjectID="_1566142170" r:id="rId191"/>
          </w:object>
        </w:r>
        <w:r w:rsidR="005D7B7A" w:rsidDel="006A57F5">
          <w:rPr>
            <w:rFonts w:ascii="Times New Roman" w:hAnsi="Times New Roman" w:cs="Times New Roman"/>
            <w:sz w:val="24"/>
            <w:szCs w:val="24"/>
          </w:rPr>
          <w:delText>,</w:delText>
        </w:r>
        <w:r w:rsidR="005D7B7A" w:rsidRPr="005D7B7A" w:rsidDel="006A57F5">
          <w:rPr>
            <w:rFonts w:ascii="Times New Roman" w:hAnsi="Times New Roman" w:cs="Times New Roman"/>
            <w:position w:val="-14"/>
            <w:sz w:val="24"/>
            <w:szCs w:val="24"/>
          </w:rPr>
          <w:object w:dxaOrig="2320" w:dyaOrig="400" w14:anchorId="2F250D47">
            <v:shape id="_x0000_i1113" type="#_x0000_t75" style="width:115.85pt;height:20.65pt" o:ole="">
              <v:imagedata r:id="rId192" o:title=""/>
            </v:shape>
            <o:OLEObject Type="Embed" ProgID="Equation.DSMT4" ShapeID="_x0000_i1113" DrawAspect="Content" ObjectID="_1566142171" r:id="rId193"/>
          </w:object>
        </w:r>
      </w:del>
      <w:moveToRangeStart w:id="101" w:author="侯云钟" w:date="2017-08-09T16:57:00Z" w:name="move490061164"/>
      <w:moveTo w:id="102" w:author="侯云钟" w:date="2017-08-09T16:57:00Z">
        <w:del w:id="103" w:author="侯云钟" w:date="2017-08-09T16:57:00Z">
          <w:r w:rsidR="008C54A5" w:rsidDel="008C54A5">
            <w:rPr>
              <w:rFonts w:ascii="Times New Roman" w:hAnsi="Times New Roman" w:cs="Times New Roman"/>
              <w:sz w:val="24"/>
              <w:szCs w:val="24"/>
            </w:rPr>
            <w:delText xml:space="preserve">set </w:delText>
          </w:r>
        </w:del>
        <w:del w:id="104" w:author="侯云钟" w:date="2017-08-09T16:59:00Z">
          <w:r w:rsidR="006A57F5" w:rsidRPr="00ED2183" w:rsidDel="006A57F5">
            <w:rPr>
              <w:rFonts w:ascii="Times New Roman" w:hAnsi="Times New Roman" w:cs="Times New Roman"/>
              <w:position w:val="-36"/>
              <w:sz w:val="24"/>
              <w:szCs w:val="24"/>
            </w:rPr>
            <w:object w:dxaOrig="1880" w:dyaOrig="859" w14:anchorId="088B9249">
              <v:shape id="_x0000_i1114" type="#_x0000_t75" style="width:93.9pt;height:42.55pt" o:ole="">
                <v:imagedata r:id="rId181" o:title=""/>
              </v:shape>
              <o:OLEObject Type="Embed" ProgID="Equation.DSMT4" ShapeID="_x0000_i1114" DrawAspect="Content" ObjectID="_1566142172" r:id="rId194"/>
            </w:object>
          </w:r>
        </w:del>
      </w:moveTo>
      <w:moveToRangeEnd w:id="101"/>
      <w:del w:id="105" w:author="侯云钟" w:date="2017-08-09T17:03:00Z">
        <w:r w:rsidR="00451B78" w:rsidDel="006A57F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moveToRangeStart w:id="106" w:author="侯云钟" w:date="2017-08-09T16:57:00Z" w:name="move490061183"/>
      <w:moveTo w:id="107" w:author="侯云钟" w:date="2017-08-09T16:57:00Z">
        <w:del w:id="108" w:author="侯云钟" w:date="2017-08-09T16:59:00Z">
          <w:r w:rsidR="006A57F5" w:rsidRPr="00ED2183" w:rsidDel="006A57F5">
            <w:rPr>
              <w:rFonts w:ascii="Times New Roman" w:hAnsi="Times New Roman" w:cs="Times New Roman"/>
              <w:position w:val="-36"/>
              <w:sz w:val="24"/>
              <w:szCs w:val="24"/>
            </w:rPr>
            <w:object w:dxaOrig="1840" w:dyaOrig="859" w14:anchorId="146C6F4D">
              <v:shape id="_x0000_i1115" type="#_x0000_t75" style="width:92.65pt;height:42.55pt" o:ole="">
                <v:imagedata r:id="rId195" o:title=""/>
              </v:shape>
              <o:OLEObject Type="Embed" ProgID="Equation.DSMT4" ShapeID="_x0000_i1115" DrawAspect="Content" ObjectID="_1566142173" r:id="rId196"/>
            </w:object>
          </w:r>
          <w:r w:rsidR="008C54A5" w:rsidDel="006A57F5">
            <w:rPr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  <w:del w:id="109" w:author="侯云钟" w:date="2017-08-09T16:57:00Z">
          <w:r w:rsidR="008C54A5" w:rsidDel="008C54A5">
            <w:rPr>
              <w:rFonts w:ascii="Times New Roman" w:hAnsi="Times New Roman" w:cs="Times New Roman"/>
              <w:sz w:val="24"/>
              <w:szCs w:val="24"/>
            </w:rPr>
            <w:delText>,</w:delText>
          </w:r>
        </w:del>
      </w:moveTo>
      <w:moveToRangeEnd w:id="106"/>
      <w:del w:id="110" w:author="侯云钟" w:date="2017-08-09T17:03:00Z">
        <w:r w:rsidR="00451B78" w:rsidDel="006A57F5">
          <w:rPr>
            <w:rFonts w:ascii="Times New Roman" w:hAnsi="Times New Roman" w:cs="Times New Roman"/>
            <w:sz w:val="24"/>
            <w:szCs w:val="24"/>
          </w:rPr>
          <w:delText>:</w:delText>
        </w:r>
      </w:del>
    </w:p>
    <w:p w14:paraId="7175443F" w14:textId="66303413" w:rsidR="00AB21CD" w:rsidRDefault="00AB21CD" w:rsidP="00371541">
      <w:pPr>
        <w:rPr>
          <w:rFonts w:ascii="Times New Roman" w:hAnsi="Times New Roman" w:cs="Times New Roman"/>
          <w:sz w:val="24"/>
          <w:szCs w:val="24"/>
        </w:rPr>
      </w:pPr>
      <w:ins w:id="111" w:author="侯云钟" w:date="2017-08-09T16:40:00Z"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  <w:t xml:space="preserve">set </w:t>
        </w:r>
      </w:ins>
      <w:ins w:id="112" w:author="侯云钟" w:date="2017-08-09T22:18:00Z">
        <w:r w:rsidR="003661B0" w:rsidRPr="00525CAC">
          <w:rPr>
            <w:rFonts w:ascii="Times New Roman" w:hAnsi="Times New Roman" w:cs="Times New Roman"/>
            <w:position w:val="-14"/>
            <w:sz w:val="24"/>
            <w:szCs w:val="24"/>
          </w:rPr>
          <w:object w:dxaOrig="1240" w:dyaOrig="380" w14:anchorId="1AF29DFB">
            <v:shape id="_x0000_i1116" type="#_x0000_t75" style="width:62pt;height:18.8pt" o:ole="">
              <v:imagedata r:id="rId197" o:title=""/>
            </v:shape>
            <o:OLEObject Type="Embed" ProgID="Equation.DSMT4" ShapeID="_x0000_i1116" DrawAspect="Content" ObjectID="_1566142174" r:id="rId198"/>
          </w:object>
        </w:r>
      </w:ins>
      <w:ins w:id="113" w:author="侯云钟" w:date="2017-08-09T22:18:00Z">
        <w:r w:rsidR="003661B0">
          <w:rPr>
            <w:rFonts w:ascii="Times New Roman" w:hAnsi="Times New Roman" w:cs="Times New Roman"/>
            <w:sz w:val="24"/>
            <w:szCs w:val="24"/>
          </w:rPr>
          <w:t>,</w:t>
        </w:r>
      </w:ins>
      <w:ins w:id="114" w:author="侯云钟" w:date="2017-08-09T22:18:00Z">
        <w:r w:rsidR="009436CB" w:rsidRPr="00050F83">
          <w:rPr>
            <w:rFonts w:ascii="Times New Roman" w:hAnsi="Times New Roman" w:cs="Times New Roman"/>
            <w:position w:val="-16"/>
            <w:sz w:val="24"/>
            <w:szCs w:val="24"/>
          </w:rPr>
          <w:object w:dxaOrig="2240" w:dyaOrig="440" w14:anchorId="68A35370">
            <v:shape id="_x0000_i1117" type="#_x0000_t75" style="width:112.05pt;height:21.9pt" o:ole="">
              <v:imagedata r:id="rId199" o:title=""/>
            </v:shape>
            <o:OLEObject Type="Embed" ProgID="Equation.DSMT4" ShapeID="_x0000_i1117" DrawAspect="Content" ObjectID="_1566142175" r:id="rId200"/>
          </w:object>
        </w:r>
      </w:ins>
      <w:ins w:id="115" w:author="侯云钟" w:date="2017-08-09T22:18:00Z">
        <w:r w:rsidR="003661B0">
          <w:rPr>
            <w:rFonts w:ascii="Times New Roman" w:hAnsi="Times New Roman" w:cs="Times New Roman"/>
            <w:sz w:val="24"/>
            <w:szCs w:val="24"/>
          </w:rPr>
          <w:t>,</w:t>
        </w:r>
      </w:ins>
      <w:ins w:id="116" w:author="侯云钟" w:date="2017-08-09T16:42:00Z">
        <w:r w:rsidR="001D2295" w:rsidRPr="00050F83">
          <w:rPr>
            <w:rFonts w:ascii="Times New Roman" w:hAnsi="Times New Roman" w:cs="Times New Roman"/>
            <w:position w:val="-16"/>
            <w:sz w:val="24"/>
            <w:szCs w:val="24"/>
          </w:rPr>
          <w:object w:dxaOrig="2160" w:dyaOrig="440" w14:anchorId="65C42470">
            <v:shape id="_x0000_i1118" type="#_x0000_t75" style="width:108.3pt;height:21.9pt" o:ole="">
              <v:imagedata r:id="rId201" o:title=""/>
            </v:shape>
            <o:OLEObject Type="Embed" ProgID="Equation.DSMT4" ShapeID="_x0000_i1118" DrawAspect="Content" ObjectID="_1566142176" r:id="rId202"/>
          </w:object>
        </w:r>
      </w:ins>
      <w:ins w:id="117" w:author="侯云钟" w:date="2017-08-09T22:19:00Z">
        <w:r w:rsidR="001D2295">
          <w:rPr>
            <w:rFonts w:ascii="Times New Roman" w:hAnsi="Times New Roman" w:cs="Times New Roman"/>
            <w:sz w:val="24"/>
            <w:szCs w:val="24"/>
          </w:rPr>
          <w:t>,</w:t>
        </w:r>
      </w:ins>
      <w:ins w:id="118" w:author="侯云钟" w:date="2017-08-09T22:19:00Z">
        <w:r w:rsidR="001D2295" w:rsidRPr="00525CAC">
          <w:rPr>
            <w:rFonts w:ascii="Times New Roman" w:hAnsi="Times New Roman" w:cs="Times New Roman"/>
            <w:position w:val="-14"/>
            <w:sz w:val="24"/>
            <w:szCs w:val="24"/>
          </w:rPr>
          <w:object w:dxaOrig="1240" w:dyaOrig="380" w14:anchorId="0DB1ECBA">
            <v:shape id="_x0000_i1119" type="#_x0000_t75" style="width:62pt;height:18.8pt" o:ole="">
              <v:imagedata r:id="rId203" o:title=""/>
            </v:shape>
            <o:OLEObject Type="Embed" ProgID="Equation.DSMT4" ShapeID="_x0000_i1119" DrawAspect="Content" ObjectID="_1566142177" r:id="rId204"/>
          </w:object>
        </w:r>
      </w:ins>
    </w:p>
    <w:p w14:paraId="1B6FFAFF" w14:textId="77777777" w:rsidR="004E6F61" w:rsidRDefault="00ED2183" w:rsidP="004E6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1B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r w:rsidR="004E6F61" w:rsidRPr="004E6F61">
        <w:rPr>
          <w:rFonts w:ascii="Times New Roman" w:hAnsi="Times New Roman" w:cs="Times New Roman"/>
          <w:position w:val="-18"/>
          <w:sz w:val="24"/>
          <w:szCs w:val="24"/>
        </w:rPr>
        <w:object w:dxaOrig="5100" w:dyaOrig="480" w14:anchorId="426EBD85">
          <v:shape id="_x0000_i1120" type="#_x0000_t75" style="width:254.8pt;height:24.4pt" o:ole="">
            <v:imagedata r:id="rId205" o:title=""/>
          </v:shape>
          <o:OLEObject Type="Embed" ProgID="Equation.DSMT4" ShapeID="_x0000_i1120" DrawAspect="Content" ObjectID="_1566142178" r:id="rId206"/>
        </w:object>
      </w:r>
    </w:p>
    <w:p w14:paraId="50307E42" w14:textId="7AC074F9" w:rsidR="004E6F61" w:rsidRDefault="004E6F61" w:rsidP="004E6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r w:rsidR="001D2295" w:rsidRPr="001D2295">
        <w:rPr>
          <w:rFonts w:ascii="Times New Roman" w:hAnsi="Times New Roman" w:cs="Times New Roman"/>
          <w:position w:val="-32"/>
          <w:sz w:val="24"/>
          <w:szCs w:val="24"/>
        </w:rPr>
        <w:object w:dxaOrig="3879" w:dyaOrig="740" w14:anchorId="7D86B2DC">
          <v:shape id="_x0000_i1121" type="#_x0000_t75" style="width:194.1pt;height:36.95pt" o:ole="">
            <v:imagedata r:id="rId207" o:title=""/>
          </v:shape>
          <o:OLEObject Type="Embed" ProgID="Equation.DSMT4" ShapeID="_x0000_i1121" DrawAspect="Content" ObjectID="_1566142179" r:id="rId208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E6F61">
        <w:rPr>
          <w:rFonts w:ascii="Times New Roman" w:hAnsi="Times New Roman" w:cs="Times New Roman"/>
          <w:position w:val="-14"/>
          <w:sz w:val="24"/>
          <w:szCs w:val="24"/>
        </w:rPr>
        <w:object w:dxaOrig="3640" w:dyaOrig="380" w14:anchorId="3388A007">
          <v:shape id="_x0000_i1122" type="#_x0000_t75" style="width:181.55pt;height:18.8pt" o:ole="">
            <v:imagedata r:id="rId209" o:title=""/>
          </v:shape>
          <o:OLEObject Type="Embed" ProgID="Equation.DSMT4" ShapeID="_x0000_i1122" DrawAspect="Content" ObjectID="_1566142180" r:id="rId210"/>
        </w:object>
      </w:r>
    </w:p>
    <w:p w14:paraId="63D87CD7" w14:textId="2C7BCC86" w:rsidR="004E6F61" w:rsidRDefault="004E6F61" w:rsidP="004E6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</w:t>
      </w:r>
      <w:r w:rsidR="00ED2183">
        <w:rPr>
          <w:rFonts w:ascii="Times New Roman" w:hAnsi="Times New Roman" w:cs="Times New Roman"/>
          <w:sz w:val="24"/>
          <w:szCs w:val="24"/>
        </w:rPr>
        <w:t xml:space="preserve"> </w:t>
      </w:r>
      <w:r w:rsidR="0081621E" w:rsidRPr="004E6F61">
        <w:rPr>
          <w:rFonts w:ascii="Times New Roman" w:hAnsi="Times New Roman" w:cs="Times New Roman"/>
          <w:position w:val="-18"/>
          <w:sz w:val="24"/>
          <w:szCs w:val="24"/>
        </w:rPr>
        <w:object w:dxaOrig="2940" w:dyaOrig="480" w14:anchorId="5B2DAED8">
          <v:shape id="_x0000_i1123" type="#_x0000_t75" style="width:147.15pt;height:24.4pt" o:ole="">
            <v:imagedata r:id="rId211" o:title=""/>
          </v:shape>
          <o:OLEObject Type="Embed" ProgID="Equation.DSMT4" ShapeID="_x0000_i1123" DrawAspect="Content" ObjectID="_1566142181" r:id="rId212"/>
        </w:object>
      </w:r>
      <w:r w:rsidR="00ED21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21BF9" w14:textId="6096C163" w:rsidR="004E6F61" w:rsidRDefault="004E6F61" w:rsidP="00451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A099C1A" w14:textId="5DAA3F48" w:rsidR="00ED2183" w:rsidRDefault="00451B78" w:rsidP="00ED218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39F9F26C" w14:textId="44CF1FF1" w:rsidR="00451B78" w:rsidRDefault="00451B78" w:rsidP="00ED218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1136">
        <w:rPr>
          <w:rFonts w:ascii="Times New Roman" w:hAnsi="Times New Roman" w:cs="Times New Roman"/>
          <w:sz w:val="24"/>
          <w:szCs w:val="24"/>
        </w:rPr>
        <w:t>break</w:t>
      </w:r>
    </w:p>
    <w:p w14:paraId="590948D7" w14:textId="77777777" w:rsidR="002D1136" w:rsidRDefault="002D1136" w:rsidP="002D1136">
      <w:pPr>
        <w:rPr>
          <w:rFonts w:ascii="Times New Roman" w:hAnsi="Times New Roman" w:cs="Times New Roman"/>
          <w:sz w:val="24"/>
          <w:szCs w:val="24"/>
        </w:rPr>
      </w:pPr>
    </w:p>
    <w:p w14:paraId="6174106E" w14:textId="084B0DF0" w:rsidR="00ED2183" w:rsidDel="00946980" w:rsidRDefault="00946980" w:rsidP="00371541">
      <w:pPr>
        <w:rPr>
          <w:del w:id="119" w:author="侯云钟" w:date="2017-08-10T00:21:00Z"/>
          <w:rFonts w:ascii="Times New Roman" w:hAnsi="Times New Roman" w:cs="Times New Roman"/>
          <w:sz w:val="24"/>
          <w:szCs w:val="24"/>
        </w:rPr>
      </w:pPr>
      <w:ins w:id="120" w:author="侯云钟" w:date="2017-08-10T00:21:00Z">
        <w:r>
          <w:rPr>
            <w:rFonts w:ascii="Times New Roman" w:hAnsi="Times New Roman" w:cs="Times New Roman" w:hint="eastAsia"/>
            <w:sz w:val="24"/>
            <w:szCs w:val="24"/>
          </w:rPr>
          <w:t>D2D</w:t>
        </w:r>
        <w:r>
          <w:rPr>
            <w:rFonts w:ascii="Times New Roman" w:hAnsi="Times New Roman" w:cs="Times New Roman" w:hint="eastAsia"/>
            <w:sz w:val="24"/>
            <w:szCs w:val="24"/>
          </w:rPr>
          <w:t>方法可以解决</w:t>
        </w:r>
      </w:ins>
      <w:ins w:id="121" w:author="侯云钟" w:date="2017-08-10T00:22:00Z">
        <w:r>
          <w:rPr>
            <w:rFonts w:ascii="Times New Roman" w:hAnsi="Times New Roman" w:cs="Times New Roman" w:hint="eastAsia"/>
            <w:sz w:val="24"/>
            <w:szCs w:val="24"/>
          </w:rPr>
          <w:t>之前无法涉及的远距离通信问题，但前两步可能不收敛</w:t>
        </w:r>
      </w:ins>
    </w:p>
    <w:p w14:paraId="5E4F47B5" w14:textId="3CA74977" w:rsidR="00634B65" w:rsidRPr="00AF39FB" w:rsidDel="003D1988" w:rsidRDefault="00C1628F" w:rsidP="00371541">
      <w:pPr>
        <w:rPr>
          <w:del w:id="122" w:author="侯云钟" w:date="2017-07-20T19:29:00Z"/>
          <w:rFonts w:ascii="Times New Roman" w:hAnsi="Times New Roman" w:cs="Times New Roman"/>
          <w:sz w:val="24"/>
          <w:szCs w:val="24"/>
        </w:rPr>
      </w:pPr>
      <w:del w:id="123" w:author="侯云钟" w:date="2017-07-20T19:29:00Z">
        <w:r w:rsidDel="003D1988">
          <w:rPr>
            <w:rFonts w:ascii="Times New Roman" w:hAnsi="Times New Roman" w:cs="Times New Roman" w:hint="eastAsia"/>
            <w:sz w:val="24"/>
            <w:szCs w:val="24"/>
          </w:rPr>
          <w:delText>对于当前结果，若在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t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时隙存在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j</w:delText>
        </w:r>
        <w:r w:rsidDel="003D1988">
          <w:rPr>
            <w:rFonts w:ascii="Times New Roman" w:hAnsi="Times New Roman" w:cs="Times New Roman"/>
            <w:sz w:val="24"/>
            <w:szCs w:val="24"/>
          </w:rPr>
          <w:delText>’-&gt;j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的边，且容量大于</w:delText>
        </w:r>
        <w:r w:rsidR="00326BBC" w:rsidDel="003D1988">
          <w:rPr>
            <w:rFonts w:ascii="Times New Roman" w:hAnsi="Times New Roman" w:cs="Times New Roman" w:hint="eastAsia"/>
            <w:sz w:val="24"/>
            <w:szCs w:val="24"/>
          </w:rPr>
          <w:delText>前两步结果中分配的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i-&gt;j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的边，则使用该边作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D2D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通信会获得更优解</w:delText>
        </w:r>
        <w:r w:rsidR="00326BBC" w:rsidDel="003D1988">
          <w:rPr>
            <w:rFonts w:ascii="Times New Roman" w:hAnsi="Times New Roman" w:cs="Times New Roman" w:hint="eastAsia"/>
            <w:sz w:val="24"/>
            <w:szCs w:val="24"/>
          </w:rPr>
          <w:delText>。此外，还需判断在</w:delText>
        </w:r>
        <w:r w:rsidR="00326BBC" w:rsidDel="003D1988">
          <w:rPr>
            <w:rFonts w:ascii="Times New Roman" w:hAnsi="Times New Roman" w:cs="Times New Roman" w:hint="eastAsia"/>
            <w:sz w:val="24"/>
            <w:szCs w:val="24"/>
          </w:rPr>
          <w:delText>t</w:delText>
        </w:r>
        <w:r w:rsidR="00326BBC" w:rsidDel="003D1988">
          <w:rPr>
            <w:rFonts w:ascii="Times New Roman" w:hAnsi="Times New Roman" w:cs="Times New Roman" w:hint="eastAsia"/>
            <w:sz w:val="24"/>
            <w:szCs w:val="24"/>
          </w:rPr>
          <w:delText>时隙中，</w:delText>
        </w:r>
        <w:r w:rsidR="00326BBC" w:rsidDel="003D1988">
          <w:rPr>
            <w:rFonts w:ascii="Times New Roman" w:hAnsi="Times New Roman" w:cs="Times New Roman" w:hint="eastAsia"/>
            <w:sz w:val="24"/>
            <w:szCs w:val="24"/>
          </w:rPr>
          <w:delText>j</w:delText>
        </w:r>
        <w:r w:rsidR="00326BBC" w:rsidDel="003D1988">
          <w:rPr>
            <w:rFonts w:ascii="Times New Roman" w:hAnsi="Times New Roman" w:cs="Times New Roman"/>
            <w:sz w:val="24"/>
            <w:szCs w:val="24"/>
          </w:rPr>
          <w:delText>’</w:delText>
        </w:r>
        <w:r w:rsidR="00326BBC" w:rsidDel="003D1988">
          <w:rPr>
            <w:rFonts w:ascii="Times New Roman" w:hAnsi="Times New Roman" w:cs="Times New Roman" w:hint="eastAsia"/>
            <w:sz w:val="24"/>
            <w:szCs w:val="24"/>
          </w:rPr>
          <w:delText>与</w:delText>
        </w:r>
        <w:r w:rsidR="00326BBC" w:rsidDel="003D1988">
          <w:rPr>
            <w:rFonts w:ascii="Times New Roman" w:hAnsi="Times New Roman" w:cs="Times New Roman" w:hint="eastAsia"/>
            <w:sz w:val="24"/>
            <w:szCs w:val="24"/>
          </w:rPr>
          <w:delText>j</w:delText>
        </w:r>
        <w:r w:rsidR="00326BBC" w:rsidDel="003D1988">
          <w:rPr>
            <w:rFonts w:ascii="Times New Roman" w:hAnsi="Times New Roman" w:cs="Times New Roman" w:hint="eastAsia"/>
            <w:sz w:val="24"/>
            <w:szCs w:val="24"/>
          </w:rPr>
          <w:delText>的单天线约束条件均得到满足。通过寻找每个时隙内</w:delText>
        </w:r>
      </w:del>
    </w:p>
    <w:p w14:paraId="05A82CBE" w14:textId="06BD3DDF" w:rsidR="00BC0AF6" w:rsidDel="003D1988" w:rsidRDefault="00BC0AF6" w:rsidP="00371541">
      <w:pPr>
        <w:rPr>
          <w:del w:id="124" w:author="侯云钟" w:date="2017-07-20T19:29:00Z"/>
          <w:rFonts w:ascii="Times New Roman" w:hAnsi="Times New Roman" w:cs="Times New Roman"/>
          <w:sz w:val="24"/>
          <w:szCs w:val="24"/>
        </w:rPr>
      </w:pPr>
    </w:p>
    <w:p w14:paraId="7D0D25A2" w14:textId="59E935F0" w:rsidR="00182AE3" w:rsidDel="003D1988" w:rsidRDefault="00182AE3" w:rsidP="00371541">
      <w:pPr>
        <w:rPr>
          <w:del w:id="125" w:author="侯云钟" w:date="2017-07-20T19:29:00Z"/>
          <w:rFonts w:ascii="Times New Roman" w:hAnsi="Times New Roman" w:cs="Times New Roman"/>
          <w:sz w:val="24"/>
          <w:szCs w:val="24"/>
        </w:rPr>
      </w:pPr>
      <w:del w:id="126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br w:type="page"/>
        </w:r>
      </w:del>
    </w:p>
    <w:p w14:paraId="3F9A51A5" w14:textId="5A27288E" w:rsidR="00AB756E" w:rsidDel="003D1988" w:rsidRDefault="00AB756E" w:rsidP="00371541">
      <w:pPr>
        <w:rPr>
          <w:del w:id="127" w:author="侯云钟" w:date="2017-07-20T19:29:00Z"/>
          <w:rFonts w:ascii="Times New Roman" w:hAnsi="Times New Roman" w:cs="Times New Roman"/>
          <w:sz w:val="24"/>
          <w:szCs w:val="24"/>
        </w:rPr>
      </w:pPr>
      <w:del w:id="128" w:author="侯云钟" w:date="2017-07-20T19:29:00Z">
        <w:r w:rsidDel="003D1988">
          <w:rPr>
            <w:rFonts w:ascii="Times New Roman" w:hAnsi="Times New Roman" w:cs="Times New Roman" w:hint="eastAsia"/>
            <w:sz w:val="24"/>
            <w:szCs w:val="24"/>
          </w:rPr>
          <w:delText>whil</w:delText>
        </w:r>
        <w:r w:rsidDel="003D1988">
          <w:rPr>
            <w:rFonts w:ascii="Times New Roman" w:hAnsi="Times New Roman" w:cs="Times New Roman"/>
            <w:sz w:val="24"/>
            <w:szCs w:val="24"/>
          </w:rPr>
          <w:delText xml:space="preserve">e </w:delText>
        </w:r>
        <w:r w:rsidRPr="00AB756E" w:rsidDel="003D1988">
          <w:rPr>
            <w:rFonts w:ascii="Times New Roman" w:hAnsi="Times New Roman" w:cs="Times New Roman"/>
            <w:position w:val="-18"/>
            <w:sz w:val="24"/>
            <w:szCs w:val="24"/>
          </w:rPr>
          <w:object w:dxaOrig="3300" w:dyaOrig="440" w14:anchorId="6F02F6A7">
            <v:shape id="_x0000_i1124" type="#_x0000_t75" style="width:165.3pt;height:21.9pt" o:ole="">
              <v:imagedata r:id="rId213" o:title=""/>
            </v:shape>
            <o:OLEObject Type="Embed" ProgID="Equation.DSMT4" ShapeID="_x0000_i1124" DrawAspect="Content" ObjectID="_1566142182" r:id="rId214"/>
          </w:object>
        </w:r>
        <w:r w:rsidDel="003D1988">
          <w:rPr>
            <w:rFonts w:ascii="Times New Roman" w:hAnsi="Times New Roman" w:cs="Times New Roman"/>
            <w:sz w:val="24"/>
            <w:szCs w:val="24"/>
          </w:rPr>
          <w:delText xml:space="preserve"> do</w:delText>
        </w:r>
      </w:del>
    </w:p>
    <w:p w14:paraId="196A14C4" w14:textId="467792F7" w:rsidR="003435FC" w:rsidDel="003D1988" w:rsidRDefault="003435FC" w:rsidP="00371541">
      <w:pPr>
        <w:rPr>
          <w:del w:id="129" w:author="侯云钟" w:date="2017-07-20T19:29:00Z"/>
          <w:rFonts w:ascii="Times New Roman" w:hAnsi="Times New Roman" w:cs="Times New Roman"/>
          <w:sz w:val="24"/>
          <w:szCs w:val="24"/>
        </w:rPr>
      </w:pPr>
      <w:del w:id="130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tab/>
          <w:delText xml:space="preserve">if </w:delText>
        </w:r>
        <w:r w:rsidR="00871253" w:rsidRPr="00AF39FB" w:rsidDel="003D1988">
          <w:rPr>
            <w:rFonts w:ascii="Times New Roman" w:hAnsi="Times New Roman" w:cs="Times New Roman"/>
            <w:position w:val="-30"/>
            <w:sz w:val="24"/>
            <w:szCs w:val="24"/>
          </w:rPr>
          <w:object w:dxaOrig="4440" w:dyaOrig="740" w14:anchorId="4E3B7A14">
            <v:shape id="_x0000_i1125" type="#_x0000_t75" style="width:222.25pt;height:37.55pt" o:ole="">
              <v:imagedata r:id="rId215" o:title=""/>
            </v:shape>
            <o:OLEObject Type="Embed" ProgID="Equation.DSMT4" ShapeID="_x0000_i1125" DrawAspect="Content" ObjectID="_1566142183" r:id="rId216"/>
          </w:object>
        </w:r>
        <w:r w:rsidDel="003D1988">
          <w:rPr>
            <w:rFonts w:ascii="Times New Roman" w:hAnsi="Times New Roman" w:cs="Times New Roman"/>
            <w:sz w:val="24"/>
            <w:szCs w:val="24"/>
          </w:rPr>
          <w:delText xml:space="preserve"> not met</w:delText>
        </w:r>
      </w:del>
    </w:p>
    <w:p w14:paraId="40EB08C5" w14:textId="3858D9CC" w:rsidR="003435FC" w:rsidDel="003D1988" w:rsidRDefault="003435FC" w:rsidP="00371541">
      <w:pPr>
        <w:rPr>
          <w:del w:id="131" w:author="侯云钟" w:date="2017-07-20T19:29:00Z"/>
          <w:rFonts w:ascii="Times New Roman" w:hAnsi="Times New Roman" w:cs="Times New Roman"/>
          <w:sz w:val="24"/>
          <w:szCs w:val="24"/>
        </w:rPr>
      </w:pPr>
      <w:del w:id="132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tab/>
        </w:r>
        <w:r w:rsidDel="003D1988">
          <w:rPr>
            <w:rFonts w:ascii="Times New Roman" w:hAnsi="Times New Roman" w:cs="Times New Roman"/>
            <w:sz w:val="24"/>
            <w:szCs w:val="24"/>
          </w:rPr>
          <w:tab/>
        </w:r>
        <w:r w:rsidR="00871253" w:rsidRPr="003435FC" w:rsidDel="003D1988">
          <w:rPr>
            <w:rFonts w:ascii="Times New Roman" w:hAnsi="Times New Roman" w:cs="Times New Roman"/>
            <w:position w:val="-30"/>
            <w:sz w:val="24"/>
            <w:szCs w:val="24"/>
          </w:rPr>
          <w:object w:dxaOrig="4260" w:dyaOrig="740" w14:anchorId="2D2FD3CC">
            <v:shape id="_x0000_i1126" type="#_x0000_t75" style="width:213.5pt;height:36.95pt" o:ole="">
              <v:imagedata r:id="rId217" o:title=""/>
            </v:shape>
            <o:OLEObject Type="Embed" ProgID="Equation.DSMT4" ShapeID="_x0000_i1126" DrawAspect="Content" ObjectID="_1566142184" r:id="rId218"/>
          </w:object>
        </w:r>
        <w:r w:rsidDel="003D198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14:paraId="687F8A83" w14:textId="263E3991" w:rsidR="003435FC" w:rsidDel="003D1988" w:rsidRDefault="003435FC" w:rsidP="00371541">
      <w:pPr>
        <w:rPr>
          <w:del w:id="133" w:author="侯云钟" w:date="2017-07-20T19:29:00Z"/>
          <w:rFonts w:ascii="Times New Roman" w:hAnsi="Times New Roman" w:cs="Times New Roman"/>
          <w:sz w:val="24"/>
          <w:szCs w:val="24"/>
        </w:rPr>
      </w:pPr>
      <w:del w:id="134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tab/>
          <w:delText>end if</w:delText>
        </w:r>
      </w:del>
    </w:p>
    <w:p w14:paraId="03C9C017" w14:textId="1242DA74" w:rsidR="002347B2" w:rsidDel="003D1988" w:rsidRDefault="00AB756E" w:rsidP="00371541">
      <w:pPr>
        <w:rPr>
          <w:del w:id="135" w:author="侯云钟" w:date="2017-07-20T19:29:00Z"/>
          <w:rFonts w:ascii="Times New Roman" w:hAnsi="Times New Roman" w:cs="Times New Roman"/>
          <w:sz w:val="24"/>
          <w:szCs w:val="24"/>
        </w:rPr>
      </w:pPr>
      <w:del w:id="136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tab/>
        </w:r>
        <w:r w:rsidR="002347B2" w:rsidDel="003D1988">
          <w:rPr>
            <w:rFonts w:ascii="Times New Roman" w:hAnsi="Times New Roman" w:cs="Times New Roman"/>
            <w:sz w:val="24"/>
            <w:szCs w:val="24"/>
          </w:rPr>
          <w:delText>//</w:delText>
        </w:r>
        <w:r w:rsidR="002347B2" w:rsidDel="003D1988">
          <w:rPr>
            <w:rFonts w:ascii="Times New Roman" w:hAnsi="Times New Roman" w:cs="Times New Roman" w:hint="eastAsia"/>
            <w:sz w:val="24"/>
            <w:szCs w:val="24"/>
          </w:rPr>
          <w:delText>找到</w:delText>
        </w:r>
        <w:r w:rsidR="002347B2" w:rsidDel="003D1988">
          <w:rPr>
            <w:rFonts w:ascii="Times New Roman" w:hAnsi="Times New Roman" w:cs="Times New Roman" w:hint="eastAsia"/>
            <w:sz w:val="24"/>
            <w:szCs w:val="24"/>
          </w:rPr>
          <w:delText>D2D</w:delText>
        </w:r>
        <w:r w:rsidR="002347B2" w:rsidDel="003D1988">
          <w:rPr>
            <w:rFonts w:ascii="Times New Roman" w:hAnsi="Times New Roman" w:cs="Times New Roman" w:hint="eastAsia"/>
            <w:sz w:val="24"/>
            <w:szCs w:val="24"/>
          </w:rPr>
          <w:delText>带来性能改善最大的一条边</w:delText>
        </w:r>
      </w:del>
    </w:p>
    <w:p w14:paraId="3C2EC141" w14:textId="51C93DF7" w:rsidR="00AB756E" w:rsidDel="003D1988" w:rsidRDefault="002347B2" w:rsidP="00371541">
      <w:pPr>
        <w:rPr>
          <w:del w:id="137" w:author="侯云钟" w:date="2017-07-20T19:29:00Z"/>
          <w:rFonts w:ascii="Times New Roman" w:hAnsi="Times New Roman" w:cs="Times New Roman"/>
          <w:sz w:val="24"/>
          <w:szCs w:val="24"/>
        </w:rPr>
      </w:pPr>
      <w:del w:id="138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delText xml:space="preserve">find </w:delText>
        </w:r>
        <w:r w:rsidRPr="002347B2" w:rsidDel="003D1988">
          <w:rPr>
            <w:rFonts w:ascii="Times New Roman" w:hAnsi="Times New Roman" w:cs="Times New Roman"/>
            <w:position w:val="-24"/>
            <w:sz w:val="24"/>
            <w:szCs w:val="24"/>
          </w:rPr>
          <w:object w:dxaOrig="3519" w:dyaOrig="560" w14:anchorId="6715F0F1">
            <v:shape id="_x0000_i1127" type="#_x0000_t75" style="width:175.95pt;height:28.8pt" o:ole="">
              <v:imagedata r:id="rId219" o:title=""/>
            </v:shape>
            <o:OLEObject Type="Embed" ProgID="Equation.DSMT4" ShapeID="_x0000_i1127" DrawAspect="Content" ObjectID="_1566142185" r:id="rId220"/>
          </w:objec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,</w:delText>
        </w:r>
        <w:r w:rsidDel="003D198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commentRangeStart w:id="139"/>
        <w:r w:rsidDel="003D1988">
          <w:rPr>
            <w:rStyle w:val="a3"/>
          </w:rPr>
          <w:commentReference w:id="140"/>
        </w:r>
        <w:commentRangeEnd w:id="139"/>
        <w:r w:rsidR="003E1C06" w:rsidDel="003D1988">
          <w:rPr>
            <w:rStyle w:val="a3"/>
          </w:rPr>
          <w:commentReference w:id="139"/>
        </w:r>
        <w:r w:rsidR="00781DCB" w:rsidDel="003D1988">
          <w:rPr>
            <w:rFonts w:ascii="Times New Roman" w:hAnsi="Times New Roman" w:cs="Times New Roman"/>
            <w:sz w:val="24"/>
            <w:szCs w:val="24"/>
          </w:rPr>
          <w:tab/>
        </w:r>
        <w:r w:rsidR="00871253" w:rsidRPr="00182AE3" w:rsidDel="003D1988">
          <w:rPr>
            <w:rFonts w:ascii="Times New Roman" w:hAnsi="Times New Roman" w:cs="Times New Roman"/>
            <w:position w:val="-30"/>
            <w:sz w:val="24"/>
            <w:szCs w:val="24"/>
          </w:rPr>
          <w:object w:dxaOrig="3100" w:dyaOrig="560" w14:anchorId="4A2537F1">
            <v:shape id="_x0000_i1128" type="#_x0000_t75" style="width:154.65pt;height:28.8pt" o:ole="">
              <v:imagedata r:id="rId221" o:title=""/>
            </v:shape>
            <o:OLEObject Type="Embed" ProgID="Equation.DSMT4" ShapeID="_x0000_i1128" DrawAspect="Content" ObjectID="_1566142186" r:id="rId222"/>
          </w:object>
        </w:r>
        <w:r w:rsidR="00182AE3" w:rsidDel="003D1988">
          <w:rPr>
            <w:rFonts w:ascii="Times New Roman" w:hAnsi="Times New Roman" w:cs="Times New Roman"/>
            <w:sz w:val="24"/>
            <w:szCs w:val="24"/>
          </w:rPr>
          <w:delText xml:space="preserve"> ,</w:delText>
        </w:r>
        <w:r w:rsidR="003E1C06" w:rsidDel="003D1988">
          <w:rPr>
            <w:rFonts w:ascii="Times New Roman" w:hAnsi="Times New Roman" w:cs="Times New Roman" w:hint="eastAsia"/>
            <w:sz w:val="24"/>
            <w:szCs w:val="24"/>
          </w:rPr>
          <w:delText>（同时隙</w:delText>
        </w:r>
        <w:r w:rsidR="003E1C06" w:rsidDel="003D1988">
          <w:rPr>
            <w:rFonts w:ascii="Times New Roman" w:hAnsi="Times New Roman" w:cs="Times New Roman" w:hint="eastAsia"/>
            <w:sz w:val="24"/>
            <w:szCs w:val="24"/>
          </w:rPr>
          <w:delText>j</w:delText>
        </w:r>
        <w:r w:rsidR="003E1C06" w:rsidDel="003D1988">
          <w:rPr>
            <w:rFonts w:ascii="Times New Roman" w:hAnsi="Times New Roman" w:cs="Times New Roman"/>
            <w:sz w:val="24"/>
            <w:szCs w:val="24"/>
          </w:rPr>
          <w:delText>’</w:delText>
        </w:r>
        <w:r w:rsidR="003E1C06" w:rsidDel="003D1988">
          <w:rPr>
            <w:rFonts w:ascii="Times New Roman" w:hAnsi="Times New Roman" w:cs="Times New Roman" w:hint="eastAsia"/>
            <w:sz w:val="24"/>
            <w:szCs w:val="24"/>
          </w:rPr>
          <w:delText>无其它接收或中继任务）</w:delText>
        </w:r>
        <w:r w:rsidR="00182AE3" w:rsidRPr="00182AE3" w:rsidDel="003D198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14:paraId="3C854387" w14:textId="08C6F165" w:rsidR="003E1C06" w:rsidDel="003D1988" w:rsidRDefault="002347B2" w:rsidP="00371541">
      <w:pPr>
        <w:rPr>
          <w:del w:id="141" w:author="侯云钟" w:date="2017-07-20T19:29:00Z"/>
          <w:rFonts w:ascii="Times New Roman" w:hAnsi="Times New Roman" w:cs="Times New Roman"/>
          <w:sz w:val="24"/>
          <w:szCs w:val="24"/>
        </w:rPr>
      </w:pPr>
      <w:del w:id="142" w:author="侯云钟" w:date="2017-07-20T19:29:00Z">
        <w:r w:rsidDel="003D1988">
          <w:rPr>
            <w:rFonts w:ascii="Times New Roman" w:hAnsi="Times New Roman" w:cs="Times New Roman" w:hint="eastAsia"/>
            <w:sz w:val="24"/>
            <w:szCs w:val="24"/>
          </w:rPr>
          <w:delText>//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加入</w:delText>
        </w:r>
        <w:r w:rsidR="003E1C06" w:rsidDel="003D1988">
          <w:rPr>
            <w:rFonts w:ascii="Times New Roman" w:hAnsi="Times New Roman" w:cs="Times New Roman" w:hint="eastAsia"/>
            <w:sz w:val="24"/>
            <w:szCs w:val="24"/>
          </w:rPr>
          <w:delText>该边</w:delText>
        </w:r>
      </w:del>
    </w:p>
    <w:p w14:paraId="0A49B4D7" w14:textId="0F5E22BC" w:rsidR="002347B2" w:rsidDel="003D1988" w:rsidRDefault="002347B2" w:rsidP="00371541">
      <w:pPr>
        <w:rPr>
          <w:del w:id="143" w:author="侯云钟" w:date="2017-07-20T19:29:00Z"/>
          <w:rFonts w:ascii="Times New Roman" w:hAnsi="Times New Roman" w:cs="Times New Roman"/>
          <w:sz w:val="24"/>
          <w:szCs w:val="24"/>
        </w:rPr>
      </w:pPr>
      <w:del w:id="144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tab/>
          <w:delText xml:space="preserve">set </w:delText>
        </w:r>
        <w:r w:rsidRPr="002347B2" w:rsidDel="003D1988">
          <w:rPr>
            <w:rFonts w:ascii="Times New Roman" w:hAnsi="Times New Roman" w:cs="Times New Roman"/>
            <w:position w:val="-18"/>
            <w:sz w:val="24"/>
            <w:szCs w:val="24"/>
          </w:rPr>
          <w:object w:dxaOrig="2140" w:dyaOrig="480" w14:anchorId="7E90FE3E">
            <v:shape id="_x0000_i1129" type="#_x0000_t75" style="width:107.05pt;height:23.8pt" o:ole="">
              <v:imagedata r:id="rId223" o:title=""/>
            </v:shape>
            <o:OLEObject Type="Embed" ProgID="Equation.DSMT4" ShapeID="_x0000_i1129" DrawAspect="Content" ObjectID="_1566142187" r:id="rId224"/>
          </w:object>
        </w:r>
      </w:del>
    </w:p>
    <w:p w14:paraId="0A446152" w14:textId="5EB7CAE0" w:rsidR="003E1C06" w:rsidDel="003D1988" w:rsidRDefault="003E1C06" w:rsidP="00371541">
      <w:pPr>
        <w:rPr>
          <w:del w:id="145" w:author="侯云钟" w:date="2017-07-20T19:29:00Z"/>
          <w:rFonts w:ascii="Times New Roman" w:hAnsi="Times New Roman" w:cs="Times New Roman"/>
          <w:sz w:val="24"/>
          <w:szCs w:val="24"/>
        </w:rPr>
      </w:pPr>
      <w:del w:id="146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tab/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//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删去满足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QoS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后多余的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(</w:delText>
        </w:r>
        <w:r w:rsidDel="003D1988">
          <w:rPr>
            <w:rFonts w:ascii="Times New Roman" w:hAnsi="Times New Roman" w:cs="Times New Roman"/>
            <w:sz w:val="24"/>
            <w:szCs w:val="24"/>
          </w:rPr>
          <w:delText>i,j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)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基站边</w:delText>
        </w:r>
      </w:del>
    </w:p>
    <w:p w14:paraId="57627B61" w14:textId="28D3D854" w:rsidR="002347B2" w:rsidDel="003D1988" w:rsidRDefault="002347B2" w:rsidP="00371541">
      <w:pPr>
        <w:rPr>
          <w:del w:id="147" w:author="侯云钟" w:date="2017-07-20T19:29:00Z"/>
          <w:rFonts w:ascii="Times New Roman" w:hAnsi="Times New Roman" w:cs="Times New Roman"/>
          <w:sz w:val="24"/>
          <w:szCs w:val="24"/>
        </w:rPr>
      </w:pPr>
      <w:del w:id="148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tab/>
        </w:r>
        <w:r w:rsidR="00182AE3" w:rsidDel="003D1988">
          <w:rPr>
            <w:rFonts w:ascii="Times New Roman" w:hAnsi="Times New Roman" w:cs="Times New Roman"/>
            <w:sz w:val="24"/>
            <w:szCs w:val="24"/>
          </w:rPr>
          <w:delText xml:space="preserve">while </w:delText>
        </w:r>
        <w:r w:rsidR="00182AE3" w:rsidRPr="00AF39FB" w:rsidDel="003D1988">
          <w:rPr>
            <w:rFonts w:ascii="Times New Roman" w:hAnsi="Times New Roman" w:cs="Times New Roman"/>
            <w:position w:val="-28"/>
            <w:sz w:val="24"/>
            <w:szCs w:val="24"/>
          </w:rPr>
          <w:object w:dxaOrig="1760" w:dyaOrig="540" w14:anchorId="45A9E621">
            <v:shape id="_x0000_i1130" type="#_x0000_t75" style="width:87.05pt;height:26.3pt" o:ole="">
              <v:imagedata r:id="rId225" o:title=""/>
            </v:shape>
            <o:OLEObject Type="Embed" ProgID="Equation.DSMT4" ShapeID="_x0000_i1130" DrawAspect="Content" ObjectID="_1566142188" r:id="rId226"/>
          </w:object>
        </w:r>
        <w:r w:rsidR="00182AE3" w:rsidDel="003D1988">
          <w:rPr>
            <w:rFonts w:ascii="Times New Roman" w:hAnsi="Times New Roman" w:cs="Times New Roman"/>
            <w:sz w:val="24"/>
            <w:szCs w:val="24"/>
          </w:rPr>
          <w:delText xml:space="preserve"> met do</w:delText>
        </w:r>
      </w:del>
    </w:p>
    <w:p w14:paraId="3DC449FA" w14:textId="5E834EE1" w:rsidR="00182AE3" w:rsidDel="003D1988" w:rsidRDefault="00182AE3" w:rsidP="00371541">
      <w:pPr>
        <w:rPr>
          <w:del w:id="149" w:author="侯云钟" w:date="2017-07-20T19:29:00Z"/>
          <w:rFonts w:ascii="Times New Roman" w:hAnsi="Times New Roman" w:cs="Times New Roman"/>
          <w:sz w:val="24"/>
          <w:szCs w:val="24"/>
        </w:rPr>
      </w:pPr>
      <w:del w:id="150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tab/>
        </w:r>
        <w:r w:rsidDel="003D1988">
          <w:rPr>
            <w:rFonts w:ascii="Times New Roman" w:hAnsi="Times New Roman" w:cs="Times New Roman"/>
            <w:sz w:val="24"/>
            <w:szCs w:val="24"/>
          </w:rPr>
          <w:tab/>
          <w:delText>find</w:delText>
        </w:r>
        <w:r w:rsidR="003E1C06" w:rsidDel="003D198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3E1C06" w:rsidRPr="003E1C06" w:rsidDel="003D1988">
          <w:rPr>
            <w:rFonts w:ascii="Times New Roman" w:hAnsi="Times New Roman" w:cs="Times New Roman"/>
            <w:position w:val="-24"/>
            <w:sz w:val="24"/>
            <w:szCs w:val="24"/>
          </w:rPr>
          <w:object w:dxaOrig="2420" w:dyaOrig="520" w14:anchorId="723A09FA">
            <v:shape id="_x0000_i1131" type="#_x0000_t75" style="width:121.45pt;height:25.65pt" o:ole="">
              <v:imagedata r:id="rId227" o:title=""/>
            </v:shape>
            <o:OLEObject Type="Embed" ProgID="Equation.DSMT4" ShapeID="_x0000_i1131" DrawAspect="Content" ObjectID="_1566142189" r:id="rId228"/>
          </w:object>
        </w:r>
      </w:del>
    </w:p>
    <w:p w14:paraId="6B2634C6" w14:textId="52EC9176" w:rsidR="003E1C06" w:rsidDel="003D1988" w:rsidRDefault="003E1C06" w:rsidP="00371541">
      <w:pPr>
        <w:rPr>
          <w:del w:id="151" w:author="侯云钟" w:date="2017-07-20T19:29:00Z"/>
          <w:rFonts w:ascii="Times New Roman" w:hAnsi="Times New Roman" w:cs="Times New Roman"/>
          <w:sz w:val="24"/>
          <w:szCs w:val="24"/>
        </w:rPr>
      </w:pPr>
      <w:del w:id="152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tab/>
        </w:r>
        <w:r w:rsidDel="003D1988">
          <w:rPr>
            <w:rFonts w:ascii="Times New Roman" w:hAnsi="Times New Roman" w:cs="Times New Roman"/>
            <w:sz w:val="24"/>
            <w:szCs w:val="24"/>
          </w:rPr>
          <w:tab/>
          <w:delText xml:space="preserve">set </w:delText>
        </w:r>
        <w:r w:rsidRPr="003E1C06" w:rsidDel="003D1988">
          <w:rPr>
            <w:rFonts w:ascii="Times New Roman" w:hAnsi="Times New Roman" w:cs="Times New Roman"/>
            <w:position w:val="-14"/>
            <w:sz w:val="24"/>
            <w:szCs w:val="24"/>
          </w:rPr>
          <w:object w:dxaOrig="1820" w:dyaOrig="400" w14:anchorId="19E0F957">
            <v:shape id="_x0000_i1132" type="#_x0000_t75" style="width:90.8pt;height:20.65pt" o:ole="">
              <v:imagedata r:id="rId229" o:title=""/>
            </v:shape>
            <o:OLEObject Type="Embed" ProgID="Equation.DSMT4" ShapeID="_x0000_i1132" DrawAspect="Content" ObjectID="_1566142190" r:id="rId230"/>
          </w:object>
        </w:r>
        <w:r w:rsidDel="003D198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14:paraId="09825950" w14:textId="6E5FBC41" w:rsidR="003E1C06" w:rsidDel="003D1988" w:rsidRDefault="003E1C06" w:rsidP="00371541">
      <w:pPr>
        <w:rPr>
          <w:del w:id="153" w:author="侯云钟" w:date="2017-07-20T19:29:00Z"/>
          <w:rFonts w:ascii="Times New Roman" w:hAnsi="Times New Roman" w:cs="Times New Roman"/>
          <w:sz w:val="24"/>
          <w:szCs w:val="24"/>
        </w:rPr>
      </w:pPr>
      <w:del w:id="154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tab/>
          <w:delText>end while</w:delText>
        </w:r>
      </w:del>
    </w:p>
    <w:p w14:paraId="2FE305F0" w14:textId="69C5E94B" w:rsidR="003E1C06" w:rsidRPr="00C1628F" w:rsidRDefault="003E1C06" w:rsidP="00371541">
      <w:pPr>
        <w:rPr>
          <w:rFonts w:ascii="Times New Roman" w:hAnsi="Times New Roman" w:cs="Times New Roman"/>
          <w:sz w:val="24"/>
          <w:szCs w:val="24"/>
        </w:rPr>
      </w:pPr>
      <w:del w:id="155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delText>end while</w:delText>
        </w:r>
      </w:del>
    </w:p>
    <w:sectPr w:rsidR="003E1C06" w:rsidRPr="00C1628F" w:rsidSect="00451B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侯云钟" w:date="2017-07-10T20:57:00Z" w:initials="侯云钟">
    <w:p w14:paraId="6A81DF47" w14:textId="296D49E6" w:rsidR="00932ED3" w:rsidRDefault="00932ED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是否对传输功率做归一化假设</w:t>
      </w:r>
    </w:p>
  </w:comment>
  <w:comment w:id="3" w:author="侯云钟" w:date="2017-07-10T12:22:00Z" w:initials="侯云钟">
    <w:p w14:paraId="0EF56258" w14:textId="175DA4F6" w:rsidR="00932ED3" w:rsidRDefault="00932ED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不定义传输窗口起止位置（航线特征）</w:t>
      </w:r>
    </w:p>
  </w:comment>
  <w:comment w:id="10" w:author="侯云钟" w:date="2017-07-10T10:09:00Z" w:initials="侯云钟">
    <w:p w14:paraId="53A28B6A" w14:textId="22055ADF" w:rsidR="00932ED3" w:rsidRDefault="00932ED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总子频带数限制？</w:t>
      </w:r>
      <w:r>
        <w:t xml:space="preserve"> </w:t>
      </w:r>
    </w:p>
  </w:comment>
  <w:comment w:id="12" w:author="侯云钟" w:date="2017-07-10T20:31:00Z" w:initials="侯云钟">
    <w:p w14:paraId="5F575A5E" w14:textId="569D539E" w:rsidR="00932ED3" w:rsidRDefault="00932ED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是否应改为基站天线数限制</w:t>
      </w:r>
    </w:p>
  </w:comment>
  <w:comment w:id="18" w:author="侯云钟" w:date="2017-07-10T12:47:00Z" w:initials="侯云钟">
    <w:p w14:paraId="1757A687" w14:textId="77777777" w:rsidR="00932ED3" w:rsidRDefault="00932ED3">
      <w:pPr>
        <w:pStyle w:val="a4"/>
      </w:pPr>
      <w:r>
        <w:rPr>
          <w:rStyle w:val="a3"/>
        </w:rPr>
        <w:annotationRef/>
      </w:r>
    </w:p>
  </w:comment>
  <w:comment w:id="47" w:author="侯云钟" w:date="2017-07-23T14:08:00Z" w:initials="侯云钟">
    <w:p w14:paraId="18D40C9E" w14:textId="1F13A47F" w:rsidR="00932ED3" w:rsidRDefault="00932ED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r0条件相比与beta条件更加严格</w:t>
      </w:r>
    </w:p>
  </w:comment>
  <w:comment w:id="48" w:author="侯云钟" w:date="2017-07-23T14:25:00Z" w:initials="侯云钟">
    <w:p w14:paraId="7DA83779" w14:textId="1DE11D93" w:rsidR="00932ED3" w:rsidRDefault="00932ED3">
      <w:pPr>
        <w:pStyle w:val="a4"/>
      </w:pPr>
      <w:r>
        <w:rPr>
          <w:rStyle w:val="a3"/>
        </w:rPr>
        <w:annotationRef/>
      </w:r>
      <w:r>
        <w:t>C</w:t>
      </w:r>
      <w:r>
        <w:rPr>
          <w:rFonts w:hint="eastAsia"/>
        </w:rPr>
        <w:t>&gt;r0t</w:t>
      </w:r>
    </w:p>
  </w:comment>
  <w:comment w:id="51" w:author="侯云钟" w:date="2017-07-23T14:11:00Z" w:initials="侯云钟">
    <w:p w14:paraId="642BE8BE" w14:textId="69F3314C" w:rsidR="00932ED3" w:rsidRDefault="00932ED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r0更新</w:t>
      </w:r>
    </w:p>
  </w:comment>
  <w:comment w:id="140" w:author="侯云钟" w:date="2017-07-10T20:11:00Z" w:initials="侯云钟">
    <w:p w14:paraId="3C56F2BD" w14:textId="6DEE9186" w:rsidR="00932ED3" w:rsidRDefault="00932ED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使用“系统总频带数限制”还是“基站天线数限制”</w:t>
      </w:r>
    </w:p>
  </w:comment>
  <w:comment w:id="139" w:author="侯云钟" w:date="2017-07-10T20:38:00Z" w:initials="侯云钟">
    <w:p w14:paraId="4321E8D0" w14:textId="1E6E5C74" w:rsidR="00932ED3" w:rsidRPr="003E1C06" w:rsidRDefault="00932ED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倾向于基站天线数，更简单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81DF47" w15:done="0"/>
  <w15:commentEx w15:paraId="0EF56258" w15:done="0"/>
  <w15:commentEx w15:paraId="53A28B6A" w15:done="0"/>
  <w15:commentEx w15:paraId="5F575A5E" w15:paraIdParent="53A28B6A" w15:done="0"/>
  <w15:commentEx w15:paraId="1757A687" w15:paraIdParent="5F575A5E" w15:done="0"/>
  <w15:commentEx w15:paraId="18D40C9E" w15:done="0"/>
  <w15:commentEx w15:paraId="7DA83779" w15:done="0"/>
  <w15:commentEx w15:paraId="642BE8BE" w15:done="0"/>
  <w15:commentEx w15:paraId="3C56F2BD" w15:done="0"/>
  <w15:commentEx w15:paraId="4321E8D0" w15:paraIdParent="3C56F2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侯云钟">
    <w15:presenceInfo w15:providerId="Windows Live" w15:userId="dfb1b9d32643ec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37"/>
    <w:rsid w:val="000209C6"/>
    <w:rsid w:val="00023680"/>
    <w:rsid w:val="00046B0E"/>
    <w:rsid w:val="00050F83"/>
    <w:rsid w:val="000643F5"/>
    <w:rsid w:val="00067E17"/>
    <w:rsid w:val="000B27C3"/>
    <w:rsid w:val="000D2448"/>
    <w:rsid w:val="000F0290"/>
    <w:rsid w:val="000F6F14"/>
    <w:rsid w:val="001277F8"/>
    <w:rsid w:val="00130374"/>
    <w:rsid w:val="00155BB6"/>
    <w:rsid w:val="0016789C"/>
    <w:rsid w:val="00182AE3"/>
    <w:rsid w:val="001D2295"/>
    <w:rsid w:val="001D75C6"/>
    <w:rsid w:val="001D76D6"/>
    <w:rsid w:val="002347B2"/>
    <w:rsid w:val="0028518A"/>
    <w:rsid w:val="00292CFA"/>
    <w:rsid w:val="002D1136"/>
    <w:rsid w:val="002D3DAA"/>
    <w:rsid w:val="002E045B"/>
    <w:rsid w:val="002F5FAE"/>
    <w:rsid w:val="00326BBC"/>
    <w:rsid w:val="00326F6D"/>
    <w:rsid w:val="003435FC"/>
    <w:rsid w:val="00343F39"/>
    <w:rsid w:val="0036006F"/>
    <w:rsid w:val="003661B0"/>
    <w:rsid w:val="00371541"/>
    <w:rsid w:val="00374E98"/>
    <w:rsid w:val="003D1988"/>
    <w:rsid w:val="003E1C06"/>
    <w:rsid w:val="003F0CAF"/>
    <w:rsid w:val="0041522C"/>
    <w:rsid w:val="00424D65"/>
    <w:rsid w:val="004374E0"/>
    <w:rsid w:val="00442734"/>
    <w:rsid w:val="00451B78"/>
    <w:rsid w:val="00454FD2"/>
    <w:rsid w:val="004727B8"/>
    <w:rsid w:val="00492A13"/>
    <w:rsid w:val="004A71DD"/>
    <w:rsid w:val="004B31B4"/>
    <w:rsid w:val="004E1376"/>
    <w:rsid w:val="004E6F61"/>
    <w:rsid w:val="004F0B49"/>
    <w:rsid w:val="005159AC"/>
    <w:rsid w:val="00522B93"/>
    <w:rsid w:val="005422D5"/>
    <w:rsid w:val="005572EE"/>
    <w:rsid w:val="005943FB"/>
    <w:rsid w:val="00595F6B"/>
    <w:rsid w:val="005B3B71"/>
    <w:rsid w:val="005D75FD"/>
    <w:rsid w:val="005D7B7A"/>
    <w:rsid w:val="00634B65"/>
    <w:rsid w:val="00652F2E"/>
    <w:rsid w:val="006A57F5"/>
    <w:rsid w:val="006F49B6"/>
    <w:rsid w:val="006F6B68"/>
    <w:rsid w:val="00774728"/>
    <w:rsid w:val="00781DCB"/>
    <w:rsid w:val="007A42BC"/>
    <w:rsid w:val="007A5748"/>
    <w:rsid w:val="007D421B"/>
    <w:rsid w:val="0081621E"/>
    <w:rsid w:val="00825E3F"/>
    <w:rsid w:val="00871253"/>
    <w:rsid w:val="008713C5"/>
    <w:rsid w:val="008C54A5"/>
    <w:rsid w:val="008C77B8"/>
    <w:rsid w:val="008D2526"/>
    <w:rsid w:val="008E1705"/>
    <w:rsid w:val="008E6CFE"/>
    <w:rsid w:val="00900B91"/>
    <w:rsid w:val="00921D70"/>
    <w:rsid w:val="00932ED3"/>
    <w:rsid w:val="009436CB"/>
    <w:rsid w:val="00946980"/>
    <w:rsid w:val="00955994"/>
    <w:rsid w:val="00977A10"/>
    <w:rsid w:val="00982DBC"/>
    <w:rsid w:val="00995221"/>
    <w:rsid w:val="009976BF"/>
    <w:rsid w:val="009B1D0A"/>
    <w:rsid w:val="009F3624"/>
    <w:rsid w:val="00A01698"/>
    <w:rsid w:val="00A0177E"/>
    <w:rsid w:val="00A6393A"/>
    <w:rsid w:val="00AB21CD"/>
    <w:rsid w:val="00AB756E"/>
    <w:rsid w:val="00AC6B30"/>
    <w:rsid w:val="00AE6962"/>
    <w:rsid w:val="00AF39FB"/>
    <w:rsid w:val="00B07346"/>
    <w:rsid w:val="00B25C2D"/>
    <w:rsid w:val="00BB05D7"/>
    <w:rsid w:val="00BB55A3"/>
    <w:rsid w:val="00BC0AF6"/>
    <w:rsid w:val="00C067EF"/>
    <w:rsid w:val="00C1628F"/>
    <w:rsid w:val="00CA4921"/>
    <w:rsid w:val="00D00D63"/>
    <w:rsid w:val="00D06137"/>
    <w:rsid w:val="00D5495F"/>
    <w:rsid w:val="00DF0397"/>
    <w:rsid w:val="00E22945"/>
    <w:rsid w:val="00E41440"/>
    <w:rsid w:val="00E50EF9"/>
    <w:rsid w:val="00E905BA"/>
    <w:rsid w:val="00EA17C1"/>
    <w:rsid w:val="00ED2183"/>
    <w:rsid w:val="00EF70F7"/>
    <w:rsid w:val="00F02396"/>
    <w:rsid w:val="00F14968"/>
    <w:rsid w:val="00F20923"/>
    <w:rsid w:val="00F50A0E"/>
    <w:rsid w:val="00F57C8D"/>
    <w:rsid w:val="00F8052F"/>
    <w:rsid w:val="00FC09D5"/>
    <w:rsid w:val="00FC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3A7C"/>
  <w15:chartTrackingRefBased/>
  <w15:docId w15:val="{D0400D37-B442-4004-B273-4D0F69CB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26F6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26F6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26F6D"/>
  </w:style>
  <w:style w:type="paragraph" w:styleId="a6">
    <w:name w:val="annotation subject"/>
    <w:basedOn w:val="a4"/>
    <w:next w:val="a4"/>
    <w:link w:val="a7"/>
    <w:uiPriority w:val="99"/>
    <w:semiHidden/>
    <w:unhideWhenUsed/>
    <w:rsid w:val="00326F6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26F6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26F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26F6D"/>
    <w:rPr>
      <w:sz w:val="18"/>
      <w:szCs w:val="18"/>
    </w:rPr>
  </w:style>
  <w:style w:type="character" w:styleId="aa">
    <w:name w:val="Placeholder Text"/>
    <w:basedOn w:val="a0"/>
    <w:uiPriority w:val="99"/>
    <w:semiHidden/>
    <w:rsid w:val="007A42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4.bin"/><Relationship Id="rId205" Type="http://schemas.openxmlformats.org/officeDocument/2006/relationships/image" Target="media/image98.wmf"/><Relationship Id="rId226" Type="http://schemas.openxmlformats.org/officeDocument/2006/relationships/oleObject" Target="embeddings/oleObject112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image" Target="media/image1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7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2.wmf"/><Relationship Id="rId192" Type="http://schemas.openxmlformats.org/officeDocument/2006/relationships/image" Target="media/image92.wmf"/><Relationship Id="rId206" Type="http://schemas.openxmlformats.org/officeDocument/2006/relationships/oleObject" Target="embeddings/oleObject102.bin"/><Relationship Id="rId227" Type="http://schemas.openxmlformats.org/officeDocument/2006/relationships/image" Target="media/image109.wmf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4.wmf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51" Type="http://schemas.openxmlformats.org/officeDocument/2006/relationships/image" Target="media/image72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5.bin"/><Relationship Id="rId207" Type="http://schemas.openxmlformats.org/officeDocument/2006/relationships/image" Target="media/image99.wmf"/><Relationship Id="rId228" Type="http://schemas.openxmlformats.org/officeDocument/2006/relationships/oleObject" Target="embeddings/oleObject113.bin"/><Relationship Id="rId13" Type="http://schemas.openxmlformats.org/officeDocument/2006/relationships/image" Target="media/image5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image" Target="media/image57.wmf"/><Relationship Id="rId141" Type="http://schemas.openxmlformats.org/officeDocument/2006/relationships/image" Target="media/image67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8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0.wmf"/><Relationship Id="rId14" Type="http://schemas.openxmlformats.org/officeDocument/2006/relationships/oleObject" Target="embeddings/oleObject5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5.wmf"/><Relationship Id="rId230" Type="http://schemas.openxmlformats.org/officeDocument/2006/relationships/oleObject" Target="embeddings/oleObject114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6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8.wmf"/><Relationship Id="rId15" Type="http://schemas.openxmlformats.org/officeDocument/2006/relationships/comments" Target="comments.xml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3.wmf"/><Relationship Id="rId26" Type="http://schemas.openxmlformats.org/officeDocument/2006/relationships/oleObject" Target="embeddings/oleObject10.bin"/><Relationship Id="rId231" Type="http://schemas.openxmlformats.org/officeDocument/2006/relationships/fontTable" Target="fontTable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microsoft.com/office/2011/relationships/commentsExtended" Target="commentsExtended.xml"/><Relationship Id="rId221" Type="http://schemas.openxmlformats.org/officeDocument/2006/relationships/image" Target="media/image10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1.wmf"/><Relationship Id="rId232" Type="http://schemas.microsoft.com/office/2011/relationships/people" Target="peop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1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9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theme" Target="theme/theme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7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E2621-F512-4B07-ACA7-9D8DFC442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侯云钟</dc:creator>
  <cp:keywords/>
  <dc:description/>
  <cp:lastModifiedBy>侯云钟</cp:lastModifiedBy>
  <cp:revision>3</cp:revision>
  <dcterms:created xsi:type="dcterms:W3CDTF">2017-09-05T08:38:00Z</dcterms:created>
  <dcterms:modified xsi:type="dcterms:W3CDTF">2017-09-05T10:36:00Z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